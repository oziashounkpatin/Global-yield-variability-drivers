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65BE0" w14:textId="77777777" w:rsidR="00F7081B" w:rsidRPr="00F07342" w:rsidRDefault="00F7081B" w:rsidP="00F07342">
      <w:pPr>
        <w:rPr>
          <w:b/>
          <w:rPrChange w:id="1" w:author="Hounkpatin Ozias" w:date="2025-08-08T10:34:00Z" w16du:dateUtc="2025-08-08T07:34:00Z">
            <w:rPr>
              <w:rFonts w:ascii="Times New Roman" w:hAnsi="Times New Roman" w:cs="Times New Roman"/>
              <w:b/>
              <w:bCs/>
            </w:rPr>
          </w:rPrChange>
        </w:rPr>
        <w:pPrChange w:id="2" w:author="Hounkpatin Ozias" w:date="2025-08-08T10:34:00Z" w16du:dateUtc="2025-08-08T07:34:00Z">
          <w:pPr>
            <w:widowControl w:val="0"/>
            <w:autoSpaceDE w:val="0"/>
            <w:autoSpaceDN w:val="0"/>
            <w:adjustRightInd w:val="0"/>
            <w:spacing w:after="0" w:line="260" w:lineRule="exact"/>
            <w:ind w:right="-43"/>
            <w:jc w:val="both"/>
          </w:pPr>
        </w:pPrChange>
      </w:pPr>
      <w:r w:rsidRPr="00F07342">
        <w:rPr>
          <w:b/>
          <w:rPrChange w:id="3" w:author="Hounkpatin Ozias" w:date="2025-08-08T10:34:00Z" w16du:dateUtc="2025-08-08T07:34:00Z">
            <w:rPr>
              <w:rFonts w:ascii="Times New Roman" w:hAnsi="Times New Roman" w:cs="Times New Roman"/>
              <w:b/>
              <w:bCs/>
            </w:rPr>
          </w:rPrChange>
        </w:rPr>
        <w:t>Introduction</w:t>
      </w:r>
    </w:p>
    <w:p w14:paraId="2E6BB1DC" w14:textId="77777777" w:rsidR="00F07342" w:rsidRPr="00F07342" w:rsidRDefault="00F07342" w:rsidP="00F07342">
      <w:pPr>
        <w:rPr>
          <w:ins w:id="4" w:author="Hounkpatin Ozias" w:date="2025-08-08T10:34:00Z" w16du:dateUtc="2025-08-08T07:34:00Z"/>
        </w:rPr>
      </w:pPr>
      <w:ins w:id="5" w:author="Hounkpatin Ozias" w:date="2025-08-08T10:34:00Z" w16du:dateUtc="2025-08-08T07:34:00Z">
        <w:r w:rsidRPr="00F07342">
          <w:t xml:space="preserve">More than 70% of the Earth’s land—once covered by forests and natural ecosystems—has now been transformed for human use, with agriculture alone occupying roughly 40% of global land area. This expansion of farming and grazing has come at a steep environmental cost: one-third of the world’s soils are already </w:t>
        </w:r>
        <w:proofErr w:type="gramStart"/>
        <w:r w:rsidRPr="00F07342">
          <w:t>degraded</w:t>
        </w:r>
        <w:proofErr w:type="gramEnd"/>
        <w:r w:rsidRPr="00F07342">
          <w:t xml:space="preserve"> and fertile topsoil is being lost at an estimated </w:t>
        </w:r>
        <w:r w:rsidRPr="00F07342">
          <w:rPr>
            <w:b/>
            <w:bCs/>
          </w:rPr>
          <w:t>24 billion tons per year</w:t>
        </w:r>
        <w:r w:rsidRPr="00F07342">
          <w:t xml:space="preserve">. Food production is also a major contributor to climate change, accounting for about </w:t>
        </w:r>
        <w:r w:rsidRPr="00F07342">
          <w:rPr>
            <w:b/>
            <w:bCs/>
          </w:rPr>
          <w:t>34% of global greenhouse gas emissions</w:t>
        </w:r>
        <w:r w:rsidRPr="00F07342">
          <w:t>. Meanwhile, to feed a growing and more affluent population, global food demand is projected to rise substantially in coming decades. In this context, there is an urgent emphasis on sustainable agricultural pathways that restore land, protect biodiversity, and mitigate greenhouse gases.</w:t>
        </w:r>
      </w:ins>
    </w:p>
    <w:p w14:paraId="749318D7" w14:textId="77777777" w:rsidR="00F07342" w:rsidRPr="00F07342" w:rsidRDefault="00F07342" w:rsidP="00F07342">
      <w:pPr>
        <w:rPr>
          <w:ins w:id="6" w:author="Hounkpatin Ozias" w:date="2025-08-08T10:34:00Z" w16du:dateUtc="2025-08-08T07:34:00Z"/>
        </w:rPr>
      </w:pPr>
      <w:ins w:id="7" w:author="Hounkpatin Ozias" w:date="2025-08-08T10:34:00Z" w16du:dateUtc="2025-08-08T07:34:00Z">
        <w:r w:rsidRPr="00F07342">
          <w:t xml:space="preserve">Regenerative agriculture has emerged as a promising alternative farming strategy aimed at meeting future food needs </w:t>
        </w:r>
        <w:r w:rsidRPr="00F07342">
          <w:rPr>
            <w:b/>
            <w:bCs/>
          </w:rPr>
          <w:t>while reducing external inputs, improving soil health, and minimizing environmental damage</w:t>
        </w:r>
        <w:r w:rsidRPr="00F07342">
          <w:t xml:space="preserve">. Although there is no universal definition of “regenerative” agriculture, most concepts center on rebuilding soil quality as a foundation for sustainable production. In practice, regenerative farming involves implementing various </w:t>
        </w:r>
        <w:r w:rsidRPr="00F07342">
          <w:rPr>
            <w:b/>
            <w:bCs/>
          </w:rPr>
          <w:t>soil conservation practices (SCPs)</w:t>
        </w:r>
        <w:r w:rsidRPr="00F07342">
          <w:t xml:space="preserve"> – such as reduced or no tillage, planting of cover crops, integration of perennials or agroforestry, and organic soil amendments – to enhance ecosystem functions. Studies have documented numerous environmental benefits from these practices, including increased soil organic carbon, better soil structure and water infiltration, and lower net greenhouse emissions. </w:t>
        </w:r>
        <w:r w:rsidRPr="00F07342">
          <w:rPr>
            <w:b/>
            <w:bCs/>
          </w:rPr>
          <w:t>However, the impacts of regenerative techniques on crop yields are less clear and often debated.</w:t>
        </w:r>
        <w:r w:rsidRPr="00F07342">
          <w:t xml:space="preserve"> While some farmers and researchers report yield gains under practices like no-till and cover cropping, others have observed neutral or even reduced yields in certain contexts. This variability in outcomes suggests that the benefits of soil-conserving practices for productivity may depend on specific crops and environmental conditions.</w:t>
        </w:r>
      </w:ins>
    </w:p>
    <w:p w14:paraId="4A2CDABA" w14:textId="77777777" w:rsidR="00F07342" w:rsidRPr="00F07342" w:rsidRDefault="00F07342" w:rsidP="00F07342">
      <w:pPr>
        <w:rPr>
          <w:ins w:id="8" w:author="Hounkpatin Ozias" w:date="2025-08-08T10:34:00Z" w16du:dateUtc="2025-08-08T07:34:00Z"/>
        </w:rPr>
      </w:pPr>
      <w:ins w:id="9" w:author="Hounkpatin Ozias" w:date="2025-08-08T10:34:00Z" w16du:dateUtc="2025-08-08T07:34:00Z">
        <w:r w:rsidRPr="00F07342">
          <w:rPr>
            <w:b/>
            <w:bCs/>
          </w:rPr>
          <w:t>Yield outcomes under different SCPs have indeed shown mixed results.</w:t>
        </w:r>
        <w:r w:rsidRPr="00F07342">
          <w:t xml:space="preserve"> On one hand, various long-term trials and meta-analyses indicate that adopting conservation practices can maintain or even increase crop yields. For example, the technique of no-till (NT) farming often performs well in water-limited environments: a global analysis found that NT, especially when combined with crop rotation and residue retention, significantly </w:t>
        </w:r>
        <w:r w:rsidRPr="00F07342">
          <w:rPr>
            <w:b/>
            <w:bCs/>
          </w:rPr>
          <w:t>boosted rainfed crop yields in dry climates</w:t>
        </w:r>
        <w:r w:rsidRPr="00F07342">
          <w:t xml:space="preserve">, and during a drought period one study reported </w:t>
        </w:r>
        <w:r w:rsidRPr="00F07342">
          <w:rPr>
            <w:b/>
            <w:bCs/>
          </w:rPr>
          <w:t>~60% higher maize yields</w:t>
        </w:r>
        <w:r w:rsidRPr="00F07342">
          <w:t xml:space="preserve"> under no-till compared to conventional plowing. Another meta-analysis observed that no-till increased barley yields by nearly 50% in semi-arid regions. On the other hand, in humid or tropical settings (for instance, continuous maize systems in the tropics), no-till has sometimes led to </w:t>
        </w:r>
        <w:r w:rsidRPr="00F07342">
          <w:rPr>
            <w:b/>
            <w:bCs/>
          </w:rPr>
          <w:t>yield declines</w:t>
        </w:r>
        <w:r w:rsidRPr="00F07342">
          <w:t xml:space="preserve">, particularly if not accompanied by other supportive practices. One comprehensive study found that introducing crop rotation and leaving residues with no-till achieved </w:t>
        </w:r>
        <w:r w:rsidRPr="00F07342">
          <w:lastRenderedPageBreak/>
          <w:t xml:space="preserve">similar yield stability to conventional tillage, but that strictly </w:t>
        </w:r>
        <w:r w:rsidRPr="00F07342">
          <w:rPr>
            <w:b/>
            <w:bCs/>
          </w:rPr>
          <w:t>organic farming systems yielded about 15% lower</w:t>
        </w:r>
        <w:r w:rsidRPr="00F07342">
          <w:t xml:space="preserve"> on average than their conventional counterparts.</w:t>
        </w:r>
      </w:ins>
    </w:p>
    <w:p w14:paraId="35CFFDB1" w14:textId="77777777" w:rsidR="00F07342" w:rsidRPr="00F07342" w:rsidRDefault="00F07342" w:rsidP="00F07342">
      <w:pPr>
        <w:rPr>
          <w:ins w:id="10" w:author="Hounkpatin Ozias" w:date="2025-08-08T10:34:00Z" w16du:dateUtc="2025-08-08T07:34:00Z"/>
        </w:rPr>
      </w:pPr>
      <w:ins w:id="11" w:author="Hounkpatin Ozias" w:date="2025-08-08T10:34:00Z" w16du:dateUtc="2025-08-08T07:34:00Z">
        <w:r w:rsidRPr="00F07342">
          <w:t xml:space="preserve">A similar pattern of context-dependent results is seen with other regenerative practices like </w:t>
        </w:r>
        <w:r w:rsidRPr="00F07342">
          <w:rPr>
            <w:b/>
            <w:bCs/>
          </w:rPr>
          <w:t>agroforestry (AF) and cover cropping</w:t>
        </w:r>
        <w:r w:rsidRPr="00F07342">
          <w:t xml:space="preserve">. In tropical and subtropical regions, incorporating trees on farms (agroforestry) tends to benefit crops – a global review reported </w:t>
        </w:r>
        <w:r w:rsidRPr="00F07342">
          <w:rPr>
            <w:b/>
            <w:bCs/>
          </w:rPr>
          <w:t>7–16% higher crop yields</w:t>
        </w:r>
        <w:r w:rsidRPr="00F07342">
          <w:t xml:space="preserve"> on average in agroforestry systems under those climates. In temperate zones, however, the effect can be the opposite: European agroforestry experiments have shown that as trees mature, </w:t>
        </w:r>
        <w:r w:rsidRPr="00F07342">
          <w:rPr>
            <w:b/>
            <w:bCs/>
          </w:rPr>
          <w:t>crop yields can decline by ~2–3% per year</w:t>
        </w:r>
        <w:r w:rsidRPr="00F07342">
          <w:t xml:space="preserve"> due to competition for light and resources. Cover crops (non-harvested crops grown to cover and enrich the soil) likewise exhibit trade-offs. Studies have found that using cover crops, especially </w:t>
        </w:r>
        <w:r w:rsidRPr="00F07342">
          <w:rPr>
            <w:b/>
            <w:bCs/>
          </w:rPr>
          <w:t xml:space="preserve">nitrogen-fixing legume covers on </w:t>
        </w:r>
        <w:proofErr w:type="gramStart"/>
        <w:r w:rsidRPr="00F07342">
          <w:rPr>
            <w:b/>
            <w:bCs/>
          </w:rPr>
          <w:t>coarse</w:t>
        </w:r>
        <w:proofErr w:type="gramEnd"/>
        <w:r w:rsidRPr="00F07342">
          <w:rPr>
            <w:b/>
            <w:bCs/>
          </w:rPr>
          <w:t>, nutrient-poor soils, can increase subsequent crop yields</w:t>
        </w:r>
        <w:r w:rsidRPr="00F07342">
          <w:t xml:space="preserve"> – in some cases by around 14% or more. Cover cropping can improve soil moisture retention and fertility, which helps yields in certain dry or low-fertility conditions. </w:t>
        </w:r>
        <w:r w:rsidRPr="00F07342">
          <w:rPr>
            <w:b/>
            <w:bCs/>
          </w:rPr>
          <w:t>In other cases, however, cover crops may slightly reduce yields of the following cash crop</w:t>
        </w:r>
        <w:r w:rsidRPr="00F07342">
          <w:t xml:space="preserve">, typically by a few percent, due to competition for water or nitrogen. For instance, a recent meta-analysis of dryland systems concluded that cover crops increased crop yields in wetter tropical climates (by ~15% on average) but led to modest yield penalties in arid and temperate dryland climates (on the order of 10% or less). In situations where regenerative practices do not significantly raise or lower yields in the short term, they often still help </w:t>
        </w:r>
        <w:r w:rsidRPr="00F07342">
          <w:rPr>
            <w:b/>
            <w:bCs/>
          </w:rPr>
          <w:t>stabilize production over time</w:t>
        </w:r>
        <w:r w:rsidRPr="00F07342">
          <w:t xml:space="preserve"> – a crucial benefit on degraded lands where conventional yields would likely continue to fall. Overall, the inconsistent yield responses across different studies underscore that multiple interacting factors determine whether a given SCP will boost or hinder crop performance.</w:t>
        </w:r>
      </w:ins>
    </w:p>
    <w:p w14:paraId="07444D44" w14:textId="77777777" w:rsidR="00F07342" w:rsidRPr="00F07342" w:rsidRDefault="00F07342" w:rsidP="00F07342">
      <w:pPr>
        <w:rPr>
          <w:ins w:id="12" w:author="Hounkpatin Ozias" w:date="2025-08-08T10:34:00Z" w16du:dateUtc="2025-08-08T07:34:00Z"/>
        </w:rPr>
      </w:pPr>
      <w:ins w:id="13" w:author="Hounkpatin Ozias" w:date="2025-08-08T10:34:00Z" w16du:dateUtc="2025-08-08T07:34:00Z">
        <w:r w:rsidRPr="00F07342">
          <w:rPr>
            <w:b/>
            <w:bCs/>
          </w:rPr>
          <w:t>Crop yields are influenced by a complex combination of soil, climate, topographic, and management factors.</w:t>
        </w:r>
        <w:r w:rsidRPr="00F07342">
          <w:t xml:space="preserve"> For example:</w:t>
        </w:r>
      </w:ins>
    </w:p>
    <w:p w14:paraId="6254D4A3" w14:textId="77777777" w:rsidR="00F07342" w:rsidRPr="00F07342" w:rsidRDefault="00F07342" w:rsidP="00F07342">
      <w:pPr>
        <w:numPr>
          <w:ilvl w:val="0"/>
          <w:numId w:val="2"/>
        </w:numPr>
        <w:rPr>
          <w:ins w:id="14" w:author="Hounkpatin Ozias" w:date="2025-08-08T10:34:00Z" w16du:dateUtc="2025-08-08T07:34:00Z"/>
        </w:rPr>
      </w:pPr>
      <w:ins w:id="15" w:author="Hounkpatin Ozias" w:date="2025-08-08T10:34:00Z" w16du:dateUtc="2025-08-08T07:34:00Z">
        <w:r w:rsidRPr="00F07342">
          <w:rPr>
            <w:b/>
            <w:bCs/>
          </w:rPr>
          <w:t>Soil properties:</w:t>
        </w:r>
        <w:r w:rsidRPr="00F07342">
          <w:t xml:space="preserve"> Characteristics like pH, organic carbon content, nutrient levels (e.g. nitrogen, phosphorus), texture, and bulk density directly affect a soil’s water-holding capacity, root growth, and nutrient availability to plants. Healthier soils with ample organic matter can better support high yields by retaining moisture and supplying nutrients.</w:t>
        </w:r>
      </w:ins>
    </w:p>
    <w:p w14:paraId="6B6E4E20" w14:textId="77777777" w:rsidR="00F07342" w:rsidRPr="00F07342" w:rsidRDefault="00F07342" w:rsidP="00F07342">
      <w:pPr>
        <w:numPr>
          <w:ilvl w:val="0"/>
          <w:numId w:val="2"/>
        </w:numPr>
        <w:rPr>
          <w:ins w:id="16" w:author="Hounkpatin Ozias" w:date="2025-08-08T10:34:00Z" w16du:dateUtc="2025-08-08T07:34:00Z"/>
        </w:rPr>
      </w:pPr>
      <w:ins w:id="17" w:author="Hounkpatin Ozias" w:date="2025-08-08T10:34:00Z" w16du:dateUtc="2025-08-08T07:34:00Z">
        <w:r w:rsidRPr="00F07342">
          <w:rPr>
            <w:b/>
            <w:bCs/>
          </w:rPr>
          <w:t>Climate conditions:</w:t>
        </w:r>
        <w:r w:rsidRPr="00F07342">
          <w:t xml:space="preserve"> Temperature and precipitation regimes play a decisive role in crop productivity. Extreme heat and drought stress can dramatically reduce yields, as evidenced by rising temperatures and more frequent droughts already depressing crop production in many regions. Sufficient rainfall or irrigation, and favorable temperatures during the growing season, are critical for realizing potential yields.</w:t>
        </w:r>
      </w:ins>
    </w:p>
    <w:p w14:paraId="01B80476" w14:textId="77777777" w:rsidR="00F07342" w:rsidRPr="00F07342" w:rsidRDefault="00F07342" w:rsidP="00F07342">
      <w:pPr>
        <w:numPr>
          <w:ilvl w:val="0"/>
          <w:numId w:val="2"/>
        </w:numPr>
        <w:rPr>
          <w:ins w:id="18" w:author="Hounkpatin Ozias" w:date="2025-08-08T10:34:00Z" w16du:dateUtc="2025-08-08T07:34:00Z"/>
        </w:rPr>
      </w:pPr>
      <w:ins w:id="19" w:author="Hounkpatin Ozias" w:date="2025-08-08T10:34:00Z" w16du:dateUtc="2025-08-08T07:34:00Z">
        <w:r w:rsidRPr="00F07342">
          <w:rPr>
            <w:b/>
            <w:bCs/>
          </w:rPr>
          <w:lastRenderedPageBreak/>
          <w:t>Topography:</w:t>
        </w:r>
        <w:r w:rsidRPr="00F07342">
          <w:t xml:space="preserve"> The landscape position (elevation, slope gradient, etc.) influences </w:t>
        </w:r>
        <w:r w:rsidRPr="00F07342">
          <w:rPr>
            <w:b/>
            <w:bCs/>
          </w:rPr>
          <w:t>erosion rates, drainage, and microclimates</w:t>
        </w:r>
        <w:r w:rsidRPr="00F07342">
          <w:t xml:space="preserve"> within a field. Steep or elevated fields may lose topsoil and water to runoff, whereas lower or flatter areas can accumulate moisture but risk waterlogging. Even small changes in slope or aspect create different microclimatic conditions (such as cooler hollows or warmer south-facing slopes) that can affect crop growth.</w:t>
        </w:r>
      </w:ins>
    </w:p>
    <w:p w14:paraId="0B8FC676" w14:textId="77777777" w:rsidR="00F07342" w:rsidRPr="00F07342" w:rsidRDefault="00F07342" w:rsidP="00F07342">
      <w:pPr>
        <w:rPr>
          <w:ins w:id="20" w:author="Hounkpatin Ozias" w:date="2025-08-08T10:34:00Z" w16du:dateUtc="2025-08-08T07:34:00Z"/>
        </w:rPr>
      </w:pPr>
      <w:ins w:id="21" w:author="Hounkpatin Ozias" w:date="2025-08-08T10:34:00Z" w16du:dateUtc="2025-08-08T07:34:00Z">
        <w:r w:rsidRPr="00F07342">
          <w:t xml:space="preserve">Integrating data on these environmental factors is crucial for developing </w:t>
        </w:r>
        <w:r w:rsidRPr="00F07342">
          <w:rPr>
            <w:b/>
            <w:bCs/>
          </w:rPr>
          <w:t>tailored, site-specific farming systems</w:t>
        </w:r>
        <w:r w:rsidRPr="00F07342">
          <w:t xml:space="preserve"> that optimize both crop productivity and environmental benefits. The variability in outcomes for practices like no-till and cover crops can often be explained by differences in soil type, rainfall patterns, or terrain between study sites. </w:t>
        </w:r>
        <w:r w:rsidRPr="00F07342">
          <w:rPr>
            <w:i/>
            <w:iCs/>
          </w:rPr>
          <w:t xml:space="preserve">In other words, the success of a regenerative practice is </w:t>
        </w:r>
        <w:proofErr w:type="gramStart"/>
        <w:r w:rsidRPr="00F07342">
          <w:rPr>
            <w:i/>
            <w:iCs/>
          </w:rPr>
          <w:t>context-dependent</w:t>
        </w:r>
        <w:proofErr w:type="gramEnd"/>
        <w:r w:rsidRPr="00F07342">
          <w:rPr>
            <w:i/>
            <w:iCs/>
          </w:rPr>
          <w:t>.</w:t>
        </w:r>
        <w:r w:rsidRPr="00F07342">
          <w:t xml:space="preserve"> To truly understand the yield effects of SCPs, one must account for the underlying soil conditions, climate stressors, and landscape features at each location.</w:t>
        </w:r>
      </w:ins>
    </w:p>
    <w:p w14:paraId="25BD5B10" w14:textId="77777777" w:rsidR="00F07342" w:rsidRPr="00F07342" w:rsidRDefault="00F07342" w:rsidP="00F07342">
      <w:pPr>
        <w:rPr>
          <w:ins w:id="22" w:author="Hounkpatin Ozias" w:date="2025-08-08T10:34:00Z" w16du:dateUtc="2025-08-08T07:34:00Z"/>
        </w:rPr>
      </w:pPr>
      <w:ins w:id="23" w:author="Hounkpatin Ozias" w:date="2025-08-08T10:34:00Z" w16du:dateUtc="2025-08-08T07:34:00Z">
        <w:r w:rsidRPr="00F07342">
          <w:t xml:space="preserve">However, </w:t>
        </w:r>
        <w:r w:rsidRPr="00F07342">
          <w:rPr>
            <w:b/>
            <w:bCs/>
          </w:rPr>
          <w:t>most existing studies of soil conservation practices lack comprehensive data on these key environmental variables.</w:t>
        </w:r>
        <w:r w:rsidRPr="00F07342">
          <w:t xml:space="preserve"> Field experiments and even many meta-analyses often do not report detailed soil metrics – such as bulk density, soil organic carbon, nutrient availability (e.g. phosphorus levels), pH, texture, or cation exchange capacity – nor do they fully capture site characteristics like elevation and slope or climate indices like growing degree-days and seasonal moisture levels. Additionally, previous global comparisons of sustainable farming techniques have usually examined </w:t>
        </w:r>
        <w:r w:rsidRPr="00F07342">
          <w:rPr>
            <w:i/>
            <w:iCs/>
          </w:rPr>
          <w:t>one practice at a time</w:t>
        </w:r>
        <w:r w:rsidRPr="00F07342">
          <w:t xml:space="preserve"> (e.g. only no-till vs. conventional, or only chemical vs. organic inputs). Such studies rarely attempt to compare the relative effectiveness of </w:t>
        </w:r>
        <w:r w:rsidRPr="00F07342">
          <w:rPr>
            <w:b/>
            <w:bCs/>
          </w:rPr>
          <w:t>multiple regenerative practices across different environments and crop types simultaneously</w:t>
        </w:r>
        <w:r w:rsidRPr="00F07342">
          <w:t xml:space="preserve">. This piecemeal approach leaves a significant knowledge gap: we still have a limited understanding of </w:t>
        </w:r>
        <w:r w:rsidRPr="00F07342">
          <w:rPr>
            <w:i/>
            <w:iCs/>
          </w:rPr>
          <w:t>how and why</w:t>
        </w:r>
        <w:r w:rsidRPr="00F07342">
          <w:t xml:space="preserve"> yield responses to different SCPs vary under diverse soil and climate conditions. There is a clear need for broader analyses that bring together many practices and environmental gradients, to identify where regenerative agriculture is most likely to succeed in boosting yields (or where it might trade off yields for other benefits).</w:t>
        </w:r>
      </w:ins>
    </w:p>
    <w:p w14:paraId="6C5B3623" w14:textId="77777777" w:rsidR="00F07342" w:rsidRPr="00F07342" w:rsidRDefault="00F07342" w:rsidP="00F07342">
      <w:pPr>
        <w:rPr>
          <w:ins w:id="24" w:author="Hounkpatin Ozias" w:date="2025-08-08T10:34:00Z" w16du:dateUtc="2025-08-08T07:34:00Z"/>
        </w:rPr>
      </w:pPr>
      <w:ins w:id="25" w:author="Hounkpatin Ozias" w:date="2025-08-08T10:34:00Z" w16du:dateUtc="2025-08-08T07:34:00Z">
        <w:r w:rsidRPr="00F07342">
          <w:t xml:space="preserve">Fortunately, recent advances in remote sensing, geospatial modeling, and digital soil mapping now make it possible to fill in many of these data gaps. </w:t>
        </w:r>
        <w:r w:rsidRPr="00F07342">
          <w:rPr>
            <w:b/>
            <w:bCs/>
          </w:rPr>
          <w:t>Global “earth observation” datasets</w:t>
        </w:r>
        <w:r w:rsidRPr="00F07342">
          <w:t xml:space="preserve"> can provide high-resolution information on climate, topography, and soil properties virtually anywhere on the planet. For example, the </w:t>
        </w:r>
        <w:r w:rsidRPr="00F07342">
          <w:rPr>
            <w:b/>
            <w:bCs/>
          </w:rPr>
          <w:t>SoilGrids</w:t>
        </w:r>
        <w:r w:rsidRPr="00F07342">
          <w:t xml:space="preserve"> database offers gridded global maps of soil attributes (like organic carbon content, texture, pH, etc.) at multiple depths, derived from thousands of soil profiles and environmental covariates. Climate datasets such as </w:t>
        </w:r>
        <w:r w:rsidRPr="00F07342">
          <w:rPr>
            <w:b/>
            <w:bCs/>
          </w:rPr>
          <w:t>CHIRPS</w:t>
        </w:r>
        <w:r w:rsidRPr="00F07342">
          <w:t xml:space="preserve"> (Climate Hazards InfraRed Precipitation with Station data) and reanalysis products like </w:t>
        </w:r>
        <w:r w:rsidRPr="00F07342">
          <w:rPr>
            <w:b/>
            <w:bCs/>
          </w:rPr>
          <w:t>ERA5-Land</w:t>
        </w:r>
        <w:r w:rsidRPr="00F07342">
          <w:t xml:space="preserve"> supply detailed rainfall and temperature data over decades. Meanwhile, the </w:t>
        </w:r>
        <w:r w:rsidRPr="00F07342">
          <w:rPr>
            <w:b/>
            <w:bCs/>
          </w:rPr>
          <w:t>SRTM</w:t>
        </w:r>
        <w:r w:rsidRPr="00F07342">
          <w:t xml:space="preserve"> digital elevation model (at ~30 m resolution) and similar terrain datasets capture fine-scale variations in </w:t>
        </w:r>
        <w:r w:rsidRPr="00F07342">
          <w:lastRenderedPageBreak/>
          <w:t>elevation and slope. By extracting these variables for the locations of field experiments, researchers can characterize each site’s environmental context without having had to measure everything on the ground. Leveraging such global data enables more robust, large-scale assessments of factors influencing crop yields – essentially allowing us to “scale up” from individual trial results to broader patterns.</w:t>
        </w:r>
      </w:ins>
    </w:p>
    <w:p w14:paraId="0238DCA9" w14:textId="77777777" w:rsidR="00F07342" w:rsidRPr="00F07342" w:rsidRDefault="00F07342" w:rsidP="00F07342">
      <w:pPr>
        <w:rPr>
          <w:ins w:id="26" w:author="Hounkpatin Ozias" w:date="2025-08-08T10:34:00Z" w16du:dateUtc="2025-08-08T07:34:00Z"/>
        </w:rPr>
      </w:pPr>
      <w:ins w:id="27" w:author="Hounkpatin Ozias" w:date="2025-08-08T10:34:00Z" w16du:dateUtc="2025-08-08T07:34:00Z">
        <w:r w:rsidRPr="00F07342">
          <w:t xml:space="preserve">In our study, we capitalize on these developments by </w:t>
        </w:r>
        <w:r w:rsidRPr="00F07342">
          <w:rPr>
            <w:b/>
            <w:bCs/>
          </w:rPr>
          <w:t>combining field trial data with collated global environmental data</w:t>
        </w:r>
        <w:r w:rsidRPr="00F07342">
          <w:t xml:space="preserve"> to evaluate multiple soil conservation practices side by side. Specifically, we gather results from numerous experiments worldwide that compared regenerative practices (like no-till, cover cropping, agroforestry, organic amendments, etc.) against conventional controls, and for each site we overlay information on climate, soil, and topography drawn from global datasets. This approach allows us to assess how yield responses to different SCPs </w:t>
        </w:r>
        <w:r w:rsidRPr="00F07342">
          <w:rPr>
            <w:b/>
            <w:bCs/>
          </w:rPr>
          <w:t>vary across a wide range of climatic zones, soil conditions, and landscape positions</w:t>
        </w:r>
        <w:r w:rsidRPr="00F07342">
          <w:t>. By analyzing many practices and environmental variables together, our study provides a more comprehensive, comparative perspective on regenerative agriculture outcomes than previous analyses focused on a single practice. We aim to identify which combinations of practice and environment tend to produce positive yield results, and where trade-offs might occur, thereby offering insights into the contexts in which regenerative agriculture can best contribute to both food security and sustainability.</w:t>
        </w:r>
      </w:ins>
    </w:p>
    <w:p w14:paraId="5A75E588" w14:textId="77777777" w:rsidR="00F07342" w:rsidRPr="00F07342" w:rsidRDefault="00F07342" w:rsidP="00F07342">
      <w:pPr>
        <w:rPr>
          <w:ins w:id="28" w:author="Hounkpatin Ozias" w:date="2025-08-08T10:34:00Z" w16du:dateUtc="2025-08-08T07:34:00Z"/>
        </w:rPr>
      </w:pPr>
      <w:ins w:id="29" w:author="Hounkpatin Ozias" w:date="2025-08-08T10:34:00Z" w16du:dateUtc="2025-08-08T07:34:00Z">
        <w:r w:rsidRPr="00F07342">
          <w:t xml:space="preserve">Of course, the usefulness of global datasets depends on their accuracy and resolution, so it is important to note that these sources have undergone validation. </w:t>
        </w:r>
        <w:r w:rsidRPr="00F07342">
          <w:rPr>
            <w:b/>
            <w:bCs/>
          </w:rPr>
          <w:t>Peer-reviewed studies have shown that modern global soil and climate datasets can reliably approximate on-the-ground measurements.</w:t>
        </w:r>
        <w:r w:rsidRPr="00F07342">
          <w:t xml:space="preserve"> For instance, SoilGrids’ estimates of soil organic carbon and texture have been tested against thousands of soil samples worldwide – showing errors typically under 10% for soil organic carbon and a strong correlation (R² &gt; 0.7) between mapped and observed clay percentages in well-studied crop regions (Hengl et al., 2017; Tóth et al., 2018). Similarly, the CHIRPS rainfall product and ERA5-Land temperature reanalysis have demonstrated high fidelity to weather station data, with biases on the order of only </w:t>
        </w:r>
        <w:r w:rsidRPr="00F07342">
          <w:rPr>
            <w:b/>
            <w:bCs/>
          </w:rPr>
          <w:t>0.5 mm per day for precipitation</w:t>
        </w:r>
        <w:r w:rsidRPr="00F07342">
          <w:t xml:space="preserve"> and </w:t>
        </w:r>
        <w:r w:rsidRPr="00F07342">
          <w:rPr>
            <w:b/>
            <w:bCs/>
          </w:rPr>
          <w:t>under 1°C for temperature</w:t>
        </w:r>
        <w:r w:rsidRPr="00F07342">
          <w:t xml:space="preserve"> in agricultural areas (Funk et al., 2015; Muñoz-Sabater et al., 2021). Digital elevation models like SRTM are fine-grained enough to capture micro-topographic features that influence field conditions – for example, small elevation differences that can drive soil moisture variations and erosion. In fact, terrain attributes from SRTM have been shown to explain up to ~20% of yield variability in certain slope-sensitive cropping systems (e.g. rice terraces and hillside coffee farms) (Zhang et al., 2019). These validations give confidence that </w:t>
        </w:r>
        <w:r w:rsidRPr="00F07342">
          <w:rPr>
            <w:b/>
            <w:bCs/>
          </w:rPr>
          <w:t>global Earth observation data can meaningfully augment field-level studies</w:t>
        </w:r>
        <w:r w:rsidRPr="00F07342">
          <w:t>, allowing us to analyze environmental drivers of yield outcomes across large regions.</w:t>
        </w:r>
      </w:ins>
    </w:p>
    <w:p w14:paraId="77F37DB4" w14:textId="77777777" w:rsidR="00F07342" w:rsidRPr="00F07342" w:rsidRDefault="00F07342" w:rsidP="00F07342">
      <w:pPr>
        <w:rPr>
          <w:ins w:id="30" w:author="Hounkpatin Ozias" w:date="2025-08-08T10:34:00Z" w16du:dateUtc="2025-08-08T07:34:00Z"/>
        </w:rPr>
      </w:pPr>
      <w:ins w:id="31" w:author="Hounkpatin Ozias" w:date="2025-08-08T10:34:00Z" w16du:dateUtc="2025-08-08T07:34:00Z">
        <w:r w:rsidRPr="00F07342">
          <w:lastRenderedPageBreak/>
          <w:t xml:space="preserve">By extracting consistent soil, climate, and topographic data for each experimental site in our dataset, we </w:t>
        </w:r>
        <w:proofErr w:type="gramStart"/>
        <w:r w:rsidRPr="00F07342">
          <w:t>are able to</w:t>
        </w:r>
        <w:proofErr w:type="gramEnd"/>
        <w:r w:rsidRPr="00F07342">
          <w:t xml:space="preserve"> directly examine how site conditions modulate the yield impacts of regenerative practices. We then analyze and discuss the emerging patterns – for example, whether no-till tends to work better on certain soil types, or how cover crop benefits might depend on rainfall amounts – </w:t>
        </w:r>
        <w:proofErr w:type="gramStart"/>
        <w:r w:rsidRPr="00F07342">
          <w:t>in light of</w:t>
        </w:r>
        <w:proofErr w:type="gramEnd"/>
        <w:r w:rsidRPr="00F07342">
          <w:t xml:space="preserve"> the existing literature. This </w:t>
        </w:r>
        <w:r w:rsidRPr="00F07342">
          <w:rPr>
            <w:b/>
            <w:bCs/>
          </w:rPr>
          <w:t>spatially explicit, data-driven approach</w:t>
        </w:r>
        <w:r w:rsidRPr="00F07342">
          <w:t xml:space="preserve"> enables us to interpolate between scattered field trials and identify broader trends in where and why regenerative agriculture succeeds. Ultimately, by situating our findings in the context of prior empirical evidence, we provide a richer understanding of how environmental factors influence crop yield responses under different soil conservation practices, and we highlight pathways for tailoring regenerative agriculture to diverse global conditions.</w:t>
        </w:r>
      </w:ins>
    </w:p>
    <w:p w14:paraId="0D7F5966" w14:textId="77777777" w:rsidR="00F7081B" w:rsidRPr="001C260B" w:rsidRDefault="00F7081B" w:rsidP="00F7081B">
      <w:pPr>
        <w:widowControl w:val="0"/>
        <w:autoSpaceDE w:val="0"/>
        <w:autoSpaceDN w:val="0"/>
        <w:adjustRightInd w:val="0"/>
        <w:spacing w:after="0" w:line="260" w:lineRule="exact"/>
        <w:ind w:right="-43"/>
        <w:jc w:val="both"/>
        <w:rPr>
          <w:del w:id="32" w:author="Hounkpatin Ozias" w:date="2025-08-08T10:34:00Z" w16du:dateUtc="2025-08-08T07:34:00Z"/>
          <w:rFonts w:ascii="Times New Roman" w:hAnsi="Times New Roman" w:cs="Times New Roman"/>
        </w:rPr>
      </w:pPr>
    </w:p>
    <w:p w14:paraId="69955A4B" w14:textId="77777777" w:rsidR="00F7081B" w:rsidRPr="001C260B" w:rsidRDefault="00F7081B" w:rsidP="00F7081B">
      <w:pPr>
        <w:widowControl w:val="0"/>
        <w:autoSpaceDE w:val="0"/>
        <w:autoSpaceDN w:val="0"/>
        <w:adjustRightInd w:val="0"/>
        <w:spacing w:after="0" w:line="260" w:lineRule="exact"/>
        <w:ind w:right="-43"/>
        <w:jc w:val="both"/>
        <w:rPr>
          <w:del w:id="33" w:author="Hounkpatin Ozias" w:date="2025-08-08T10:34:00Z" w16du:dateUtc="2025-08-08T07:34:00Z"/>
          <w:rFonts w:ascii="Times New Roman" w:eastAsia="Times New Roman" w:hAnsi="Times New Roman" w:cs="Times New Roman"/>
        </w:rPr>
      </w:pPr>
      <w:del w:id="34" w:author="Hounkpatin Ozias" w:date="2025-08-08T10:34:00Z" w16du:dateUtc="2025-08-08T07:34:00Z">
        <w:r w:rsidRPr="008D1002">
          <w:rPr>
            <w:rFonts w:ascii="Times New Roman" w:hAnsi="Times New Roman" w:cs="Times New Roman"/>
          </w:rPr>
          <w:delText xml:space="preserve">More than 70% of the Earth's land, originally covered by forests and natural ecosystems, has been converted for human use, with agriculture alone accounting for approximately 40% of the global land area. </w:delText>
        </w:r>
        <w:r w:rsidRPr="001C260B">
          <w:rPr>
            <w:rFonts w:ascii="Times New Roman" w:hAnsi="Times New Roman" w:cs="Times New Roman"/>
          </w:rPr>
          <w:fldChar w:fldCharType="begin"/>
        </w:r>
        <w:r w:rsidRPr="001C260B">
          <w:rPr>
            <w:rFonts w:ascii="Times New Roman" w:hAnsi="Times New Roman" w:cs="Times New Roman"/>
          </w:rPr>
          <w:delInstrText xml:space="preserve"> ADDIN EN.CITE &lt;EndNote&gt;&lt;Cite&gt;&lt;Author&gt;UNCCD&lt;/Author&gt;&lt;Year&gt;2022&lt;/Year&gt;&lt;RecNum&gt;195&lt;/RecNum&gt;&lt;DisplayText&gt;&lt;style face="superscript"&gt;1&lt;/style&gt;&lt;/DisplayText&gt;&lt;record&gt;&lt;rec-number&gt;195&lt;/rec-number&gt;&lt;foreign-keys&gt;&lt;key app="EN" db-id="5va0eddeq9tsxle0sr8xd2thpfv2t0a0dfxs" timestamp="1721118829"&gt;195&lt;/key&gt;&lt;/foreign-keys&gt;&lt;ref-type name="Report"&gt;27&lt;/ref-type&gt;&lt;contributors&gt;&lt;authors&gt;&lt;author&gt;UNCCD &lt;/author&gt;&lt;/authors&gt;&lt;/contributors&gt;&lt;titles&gt;&lt;title&gt;Summary for Decision Makers (Global Land Outlook) 2nd edn&lt;/title&gt;&lt;/titles&gt;&lt;dates&gt;&lt;year&gt;2022&lt;/year&gt;&lt;/dates&gt;&lt;urls&gt;&lt;/urls&gt;&lt;/record&gt;&lt;/Cite&gt;&lt;/EndNote&gt;</w:delInstrText>
        </w:r>
        <w:r w:rsidRPr="001C260B">
          <w:rPr>
            <w:rFonts w:ascii="Times New Roman" w:hAnsi="Times New Roman" w:cs="Times New Roman"/>
          </w:rPr>
          <w:fldChar w:fldCharType="separate"/>
        </w:r>
        <w:r w:rsidRPr="001C260B">
          <w:rPr>
            <w:rFonts w:ascii="Times New Roman" w:hAnsi="Times New Roman" w:cs="Times New Roman"/>
            <w:noProof/>
            <w:vertAlign w:val="superscript"/>
          </w:rPr>
          <w:delText>1</w:delText>
        </w:r>
        <w:r w:rsidRPr="001C260B">
          <w:rPr>
            <w:rFonts w:ascii="Times New Roman" w:hAnsi="Times New Roman" w:cs="Times New Roman"/>
          </w:rPr>
          <w:fldChar w:fldCharType="end"/>
        </w:r>
        <w:r w:rsidRPr="001C260B">
          <w:rPr>
            <w:rFonts w:ascii="Times New Roman" w:hAnsi="Times New Roman" w:cs="Times New Roman"/>
          </w:rPr>
          <w:delText xml:space="preserve">. However, food production results in a huge environmental footprint with </w:delText>
        </w:r>
        <w:r w:rsidRPr="001C260B">
          <w:rPr>
            <w:rFonts w:ascii="Times New Roman" w:eastAsia="Times New Roman" w:hAnsi="Times New Roman" w:cs="Times New Roman"/>
          </w:rPr>
          <w:delText>one-third of soils in the world being degraded and fertile soil being lost at the rate of 24 billion tons of topsoil every year</w:delText>
        </w:r>
        <w:r w:rsidRPr="001C260B">
          <w:rPr>
            <w:rFonts w:ascii="Times New Roman" w:eastAsia="Times New Roman" w:hAnsi="Times New Roman" w:cs="Times New Roman"/>
          </w:rPr>
          <w:fldChar w:fldCharType="begin"/>
        </w:r>
        <w:r w:rsidRPr="001C260B">
          <w:rPr>
            <w:rFonts w:ascii="Times New Roman" w:eastAsia="Times New Roman" w:hAnsi="Times New Roman" w:cs="Times New Roman"/>
          </w:rPr>
          <w:delInstrText xml:space="preserve"> ADDIN EN.CITE &lt;EndNote&gt;&lt;Cite&gt;&lt;Author&gt;Bakker&lt;/Author&gt;&lt;Year&gt;1990&lt;/Year&gt;&lt;RecNum&gt;21&lt;/RecNum&gt;&lt;DisplayText&gt;&lt;style face="superscript"&gt;2&lt;/style&gt;&lt;/DisplayText&gt;&lt;record&gt;&lt;rec-number&gt;21&lt;/rec-number&gt;&lt;foreign-keys&gt;&lt;key app="EN" db-id="5va0eddeq9tsxle0sr8xd2thpfv2t0a0dfxs" timestamp="1679557497"&gt;21&lt;/key&gt;&lt;/foreign-keys&gt;&lt;ref-type name="Book"&gt;6&lt;/ref-type&gt;&lt;contributors&gt;&lt;authors&gt;&lt;author&gt;Bakker, Hans&lt;/author&gt;&lt;/authors&gt;&lt;/contributors&gt;&lt;titles&gt;&lt;title&gt;The world food crisis: Food security in comparative perspective&lt;/title&gt;&lt;/titles&gt;&lt;dates&gt;&lt;year&gt;1990&lt;/year&gt;&lt;/dates&gt;&lt;publisher&gt;Canadian Scholars Press&lt;/publisher&gt;&lt;isbn&gt;0921627459&lt;/isbn&gt;&lt;urls&gt;&lt;/urls&gt;&lt;/record&gt;&lt;/Cite&gt;&lt;/EndNote&gt;</w:delInstrText>
        </w:r>
        <w:r w:rsidRPr="001C260B">
          <w:rPr>
            <w:rFonts w:ascii="Times New Roman" w:eastAsia="Times New Roman" w:hAnsi="Times New Roman" w:cs="Times New Roman"/>
          </w:rPr>
          <w:fldChar w:fldCharType="separate"/>
        </w:r>
        <w:r w:rsidRPr="001C260B">
          <w:rPr>
            <w:rFonts w:ascii="Times New Roman" w:eastAsia="Times New Roman" w:hAnsi="Times New Roman" w:cs="Times New Roman"/>
            <w:noProof/>
            <w:vertAlign w:val="superscript"/>
          </w:rPr>
          <w:delText>2</w:delText>
        </w:r>
        <w:r w:rsidRPr="001C260B">
          <w:rPr>
            <w:rFonts w:ascii="Times New Roman" w:eastAsia="Times New Roman" w:hAnsi="Times New Roman" w:cs="Times New Roman"/>
          </w:rPr>
          <w:fldChar w:fldCharType="end"/>
        </w:r>
        <w:r>
          <w:rPr>
            <w:rFonts w:ascii="Times New Roman" w:eastAsia="Times New Roman" w:hAnsi="Times New Roman" w:cs="Times New Roman"/>
          </w:rPr>
          <w:delText>,</w:delText>
        </w:r>
        <w:r w:rsidRPr="001C260B">
          <w:rPr>
            <w:rFonts w:ascii="Times New Roman" w:eastAsia="Times New Roman" w:hAnsi="Times New Roman" w:cs="Times New Roman"/>
          </w:rPr>
          <w:delText xml:space="preserve"> along with</w:delText>
        </w:r>
        <w:r w:rsidRPr="001C260B">
          <w:rPr>
            <w:rFonts w:ascii="Times New Roman" w:hAnsi="Times New Roman" w:cs="Times New Roman"/>
          </w:rPr>
          <w:delText xml:space="preserve"> about 34% of global greenhouse gas emissions</w:delText>
        </w:r>
        <w:r w:rsidRPr="001C260B">
          <w:rPr>
            <w:rFonts w:ascii="Times New Roman" w:hAnsi="Times New Roman" w:cs="Times New Roman"/>
          </w:rPr>
          <w:fldChar w:fldCharType="begin"/>
        </w:r>
        <w:r w:rsidRPr="001C260B">
          <w:rPr>
            <w:rFonts w:ascii="Times New Roman" w:hAnsi="Times New Roman" w:cs="Times New Roman"/>
          </w:rPr>
          <w:delInstrText xml:space="preserve"> ADDIN EN.CITE &lt;EndNote&gt;&lt;Cite&gt;&lt;Author&gt;Crippa&lt;/Author&gt;&lt;Year&gt;2021&lt;/Year&gt;&lt;RecNum&gt;45&lt;/RecNum&gt;&lt;DisplayText&gt;&lt;style face="superscript"&gt;3&lt;/style&gt;&lt;/DisplayText&gt;&lt;record&gt;&lt;rec-number&gt;45&lt;/rec-number&gt;&lt;foreign-keys&gt;&lt;key app="EN" db-id="5va0eddeq9tsxle0sr8xd2thpfv2t0a0dfxs" timestamp="1680075759"&gt;45&lt;/key&gt;&lt;/foreign-keys&gt;&lt;ref-type name="Journal Article"&gt;17&lt;/ref-type&gt;&lt;contributors&gt;&lt;authors&gt;&lt;author&gt;Crippa, Monica&lt;/author&gt;&lt;author&gt;Solazzo, Efisio&lt;/author&gt;&lt;author&gt;Guizzardi, Diego&lt;/author&gt;&lt;author&gt;Monforti-Ferrario, Fabio&lt;/author&gt;&lt;author&gt;Tubiello, Francesco N&lt;/author&gt;&lt;author&gt;Leip, AJNF&lt;/author&gt;&lt;/authors&gt;&lt;/contributors&gt;&lt;titles&gt;&lt;title&gt;Food systems are responsible for a third of global anthropogenic GHG emissions&lt;/title&gt;&lt;secondary-title&gt;Nature Food&lt;/secondary-title&gt;&lt;/titles&gt;&lt;periodical&gt;&lt;full-title&gt;Nature Food&lt;/full-title&gt;&lt;/periodical&gt;&lt;pages&gt;198-209&lt;/pages&gt;&lt;volume&gt;2&lt;/volume&gt;&lt;number&gt;3&lt;/number&gt;&lt;dates&gt;&lt;year&gt;2021&lt;/year&gt;&lt;/dates&gt;&lt;isbn&gt;2662-1355&lt;/isbn&gt;&lt;urls&gt;&lt;/urls&gt;&lt;/record&gt;&lt;/Cite&gt;&lt;/EndNote&gt;</w:delInstrText>
        </w:r>
        <w:r w:rsidRPr="001C260B">
          <w:rPr>
            <w:rFonts w:ascii="Times New Roman" w:hAnsi="Times New Roman" w:cs="Times New Roman"/>
          </w:rPr>
          <w:fldChar w:fldCharType="separate"/>
        </w:r>
        <w:r w:rsidRPr="001C260B">
          <w:rPr>
            <w:rFonts w:ascii="Times New Roman" w:hAnsi="Times New Roman" w:cs="Times New Roman"/>
            <w:noProof/>
            <w:vertAlign w:val="superscript"/>
          </w:rPr>
          <w:delText>3</w:delText>
        </w:r>
        <w:r w:rsidRPr="001C260B">
          <w:rPr>
            <w:rFonts w:ascii="Times New Roman" w:hAnsi="Times New Roman" w:cs="Times New Roman"/>
          </w:rPr>
          <w:fldChar w:fldCharType="end"/>
        </w:r>
        <w:r w:rsidRPr="001C260B">
          <w:rPr>
            <w:rFonts w:ascii="Times New Roman" w:hAnsi="Times New Roman" w:cs="Times New Roman"/>
          </w:rPr>
          <w:delText xml:space="preserve">. Meanwhile, it is projected that food production would have to increase in the future to satisfy both the need of the global growing population </w:delText>
        </w:r>
        <w:r w:rsidRPr="001C260B">
          <w:rPr>
            <w:rFonts w:ascii="Times New Roman" w:eastAsia="Times New Roman" w:hAnsi="Times New Roman" w:cs="Times New Roman"/>
          </w:rPr>
          <w:delText>and the increase in per capita demand</w:delText>
        </w:r>
        <w:r w:rsidRPr="001C260B">
          <w:rPr>
            <w:rFonts w:ascii="Times New Roman" w:eastAsia="Times New Roman" w:hAnsi="Times New Roman" w:cs="Times New Roman"/>
          </w:rPr>
          <w:fldChar w:fldCharType="begin"/>
        </w:r>
        <w:r w:rsidRPr="001C260B">
          <w:rPr>
            <w:rFonts w:ascii="Times New Roman" w:eastAsia="Times New Roman" w:hAnsi="Times New Roman" w:cs="Times New Roman"/>
          </w:rPr>
          <w:delInstrText xml:space="preserve"> ADDIN EN.CITE &lt;EndNote&gt;&lt;Cite&gt;&lt;Author&gt;Bodirsky&lt;/Author&gt;&lt;Year&gt;2015&lt;/Year&gt;&lt;RecNum&gt;196&lt;/RecNum&gt;&lt;DisplayText&gt;&lt;style face="superscript"&gt;4&lt;/style&gt;&lt;/DisplayText&gt;&lt;record&gt;&lt;rec-number&gt;196&lt;/rec-number&gt;&lt;foreign-keys&gt;&lt;key app="EN" db-id="5va0eddeq9tsxle0sr8xd2thpfv2t0a0dfxs" timestamp="1721120143"&gt;196&lt;/key&gt;&lt;/foreign-keys&gt;&lt;ref-type name="Journal Article"&gt;17&lt;/ref-type&gt;&lt;contributors&gt;&lt;authors&gt;&lt;author&gt;Bodirsky, Benjamin Leon&lt;/author&gt;&lt;author&gt;Rolinski, Susanne&lt;/author&gt;&lt;author&gt;Biewald, Anne&lt;/author&gt;&lt;author&gt;Weindl, Isabelle&lt;/author&gt;&lt;author&gt;Popp, Alexander&lt;/author&gt;&lt;author&gt;Lotze-Campen, Hermann&lt;/author&gt;&lt;/authors&gt;&lt;/contributors&gt;&lt;titles&gt;&lt;title&gt;Global food demand scenarios for the 21 st century&lt;/title&gt;&lt;secondary-title&gt;PloS one&lt;/secondary-title&gt;&lt;/titles&gt;&lt;periodical&gt;&lt;full-title&gt;PloS One&lt;/full-title&gt;&lt;/periodical&gt;&lt;pages&gt;e0139201&lt;/pages&gt;&lt;volume&gt;10&lt;/volume&gt;&lt;number&gt;11&lt;/number&gt;&lt;dates&gt;&lt;year&gt;2015&lt;/year&gt;&lt;/dates&gt;&lt;isbn&gt;1932-6203&lt;/isbn&gt;&lt;urls&gt;&lt;/urls&gt;&lt;/record&gt;&lt;/Cite&gt;&lt;/EndNote&gt;</w:delInstrText>
        </w:r>
        <w:r w:rsidRPr="001C260B">
          <w:rPr>
            <w:rFonts w:ascii="Times New Roman" w:eastAsia="Times New Roman" w:hAnsi="Times New Roman" w:cs="Times New Roman"/>
          </w:rPr>
          <w:fldChar w:fldCharType="separate"/>
        </w:r>
        <w:r w:rsidRPr="001C260B">
          <w:rPr>
            <w:rFonts w:ascii="Times New Roman" w:eastAsia="Times New Roman" w:hAnsi="Times New Roman" w:cs="Times New Roman"/>
            <w:noProof/>
            <w:vertAlign w:val="superscript"/>
          </w:rPr>
          <w:delText>4</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In this context, sustainable pathways that would contribute to land restoration, biodiversity protection and GHG mitigation are more and more emphasized. </w:delText>
        </w:r>
      </w:del>
    </w:p>
    <w:p w14:paraId="21B5F0F3" w14:textId="77777777" w:rsidR="00F7081B" w:rsidRPr="001C260B" w:rsidRDefault="00F7081B" w:rsidP="00F7081B">
      <w:pPr>
        <w:widowControl w:val="0"/>
        <w:autoSpaceDE w:val="0"/>
        <w:autoSpaceDN w:val="0"/>
        <w:adjustRightInd w:val="0"/>
        <w:spacing w:after="0" w:line="260" w:lineRule="exact"/>
        <w:ind w:right="-43"/>
        <w:jc w:val="both"/>
        <w:rPr>
          <w:del w:id="35" w:author="Hounkpatin Ozias" w:date="2025-08-08T10:34:00Z" w16du:dateUtc="2025-08-08T07:34:00Z"/>
          <w:rFonts w:ascii="Times New Roman" w:eastAsia="Times New Roman" w:hAnsi="Times New Roman" w:cs="Times New Roman"/>
        </w:rPr>
      </w:pPr>
    </w:p>
    <w:p w14:paraId="5BE95DDC" w14:textId="77777777" w:rsidR="00F7081B" w:rsidRPr="001C260B" w:rsidRDefault="00F7081B" w:rsidP="00F7081B">
      <w:pPr>
        <w:widowControl w:val="0"/>
        <w:autoSpaceDE w:val="0"/>
        <w:autoSpaceDN w:val="0"/>
        <w:adjustRightInd w:val="0"/>
        <w:spacing w:after="0" w:line="260" w:lineRule="exact"/>
        <w:ind w:right="-43"/>
        <w:jc w:val="both"/>
        <w:rPr>
          <w:del w:id="36" w:author="Hounkpatin Ozias" w:date="2025-08-08T10:34:00Z" w16du:dateUtc="2025-08-08T07:34:00Z"/>
          <w:rFonts w:ascii="Times New Roman" w:eastAsia="Times New Roman" w:hAnsi="Times New Roman" w:cs="Times New Roman"/>
        </w:rPr>
      </w:pPr>
      <w:del w:id="37" w:author="Hounkpatin Ozias" w:date="2025-08-08T10:34:00Z" w16du:dateUtc="2025-08-08T07:34:00Z">
        <w:r w:rsidRPr="001C260B">
          <w:rPr>
            <w:rFonts w:ascii="Times New Roman" w:eastAsia="Times New Roman" w:hAnsi="Times New Roman" w:cs="Times New Roman"/>
          </w:rPr>
          <w:delText>Regenerative agriculture has emerged as an alternative farming strategy seeking to achieve global food security by reducing the use of external inputs, improving soil health and minimize environmental damage</w:delText>
        </w:r>
        <w:r w:rsidRPr="001C260B">
          <w:rPr>
            <w:rFonts w:ascii="Times New Roman" w:eastAsia="Times New Roman" w:hAnsi="Times New Roman" w:cs="Times New Roman"/>
          </w:rPr>
          <w:fldChar w:fldCharType="begin">
            <w:fldData xml:space="preserve">PEVuZE5vdGU+PENpdGU+PEF1dGhvcj5OZXd0b248L0F1dGhvcj48WWVhcj4yMDIwPC9ZZWFyPjxS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</w:fldData>
          </w:fldChar>
        </w:r>
        <w:r w:rsidRPr="001C260B">
          <w:rPr>
            <w:rFonts w:ascii="Times New Roman" w:eastAsia="Times New Roman" w:hAnsi="Times New Roman" w:cs="Times New Roman"/>
          </w:rPr>
          <w:delInstrText xml:space="preserve"> ADDIN EN.CITE </w:delInstrText>
        </w:r>
        <w:r w:rsidRPr="001C260B">
          <w:rPr>
            <w:rFonts w:ascii="Times New Roman" w:eastAsia="Times New Roman" w:hAnsi="Times New Roman" w:cs="Times New Roman"/>
          </w:rPr>
          <w:fldChar w:fldCharType="begin">
            <w:fldData xml:space="preserve">PEVuZE5vdGU+PENpdGU+PEF1dGhvcj5OZXd0b248L0F1dGhvcj48WWVhcj4yMDIwPC9ZZWFyPjxS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</w:fldData>
          </w:fldChar>
        </w:r>
        <w:r w:rsidRPr="001C260B">
          <w:rPr>
            <w:rFonts w:ascii="Times New Roman" w:eastAsia="Times New Roman" w:hAnsi="Times New Roman" w:cs="Times New Roman"/>
          </w:rPr>
          <w:delInstrText xml:space="preserve"> ADDIN EN.CITE.DATA </w:delInstrText>
        </w:r>
        <w:r w:rsidRPr="001C260B">
          <w:rPr>
            <w:rFonts w:ascii="Times New Roman" w:eastAsia="Times New Roman" w:hAnsi="Times New Roman" w:cs="Times New Roman"/>
          </w:rPr>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r>
        <w:r w:rsidRPr="001C260B">
          <w:rPr>
            <w:rFonts w:ascii="Times New Roman" w:eastAsia="Times New Roman" w:hAnsi="Times New Roman" w:cs="Times New Roman"/>
          </w:rPr>
          <w:fldChar w:fldCharType="separate"/>
        </w:r>
        <w:r w:rsidRPr="001C260B">
          <w:rPr>
            <w:rFonts w:ascii="Times New Roman" w:eastAsia="Times New Roman" w:hAnsi="Times New Roman" w:cs="Times New Roman"/>
            <w:noProof/>
            <w:vertAlign w:val="superscript"/>
          </w:rPr>
          <w:delText>5-7</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w:delText>
        </w:r>
        <w:r w:rsidRPr="008D1002">
          <w:rPr>
            <w:rFonts w:ascii="Times New Roman" w:eastAsia="Times New Roman" w:hAnsi="Times New Roman" w:cs="Times New Roman"/>
          </w:rPr>
          <w:delText>Although there is no clear consensus about a common definition for regenerative agriculture, soil conservation is considered to be the bottom-line for improving agricultural sustainability</w:delText>
        </w:r>
        <w:r>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&lt;EndNote&gt;&lt;Cite&gt;&lt;Author&gt;Schreefel&lt;/Author&gt;&lt;Year&gt;2020&lt;/Year&gt;&lt;RecNum&gt;283&lt;/RecNum&gt;&lt;DisplayText&gt;&lt;style face="superscript"&gt;8&lt;/style&gt;&lt;/DisplayText&gt;&lt;record&gt;&lt;rec-number&gt;283&lt;/rec-number&gt;&lt;foreign-keys&gt;&lt;key app="EN" db-id="5va0eddeq9tsxle0sr8xd2thpfv2t0a0dfxs" timestamp="1737970915"&gt;283&lt;/key&gt;&lt;/foreign-keys&gt;&lt;ref-type name="Journal Article"&gt;17&lt;/ref-type&gt;&lt;contributors&gt;&lt;authors&gt;&lt;author&gt;Schreefel, Loekie&lt;/author&gt;&lt;author&gt;Schulte, Rogier PO&lt;/author&gt;&lt;author&gt;De Boer, IJM&lt;/author&gt;&lt;author&gt;Schrijver, A Pas&lt;/author&gt;&lt;author&gt;Van Zanten, HHE&lt;/author&gt;&lt;/authors&gt;&lt;/contributors&gt;&lt;titles&gt;&lt;title&gt;Regenerative agriculture–the soil is the base&lt;/title&gt;&lt;secondary-title&gt;Global Food Security&lt;/secondary-title&gt;&lt;/titles&gt;&lt;periodical&gt;&lt;full-title&gt;Global Food Security&lt;/full-title&gt;&lt;/periodical&gt;&lt;pages&gt;100404&lt;/pages&gt;&lt;volume&gt;26&lt;/volume&gt;&lt;dates&gt;&lt;year&gt;2020&lt;/year&gt;&lt;/dates&gt;&lt;isbn&gt;2211-9124&lt;/isbn&gt;&lt;urls&gt;&lt;/urls&gt;&lt;/record&gt;&lt;/Cite&gt;&lt;/EndNote&gt;</w:delInstrText>
        </w:r>
        <w:r>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8</w:delText>
        </w:r>
        <w:r>
          <w:rPr>
            <w:rFonts w:ascii="Times New Roman" w:eastAsia="Times New Roman" w:hAnsi="Times New Roman" w:cs="Times New Roman"/>
          </w:rPr>
          <w:fldChar w:fldCharType="end"/>
        </w:r>
        <w:r w:rsidRPr="008D1002">
          <w:rPr>
            <w:rFonts w:ascii="Times New Roman" w:eastAsia="Times New Roman" w:hAnsi="Times New Roman" w:cs="Times New Roman"/>
          </w:rPr>
          <w:delText>. In this context, regenerative agriculture involves different soil conservation practices (SCPs) such as</w:delText>
        </w:r>
        <w:r>
          <w:rPr>
            <w:rFonts w:ascii="Times New Roman" w:eastAsia="Times New Roman" w:hAnsi="Times New Roman" w:cs="Times New Roman"/>
          </w:rPr>
          <w:delText xml:space="preserve"> </w:delText>
        </w:r>
        <w:r w:rsidRPr="001C260B">
          <w:rPr>
            <w:rFonts w:ascii="Times New Roman" w:eastAsia="Times New Roman" w:hAnsi="Times New Roman" w:cs="Times New Roman"/>
          </w:rPr>
          <w:delText xml:space="preserve">reduced or not tillage (NT), cover crop (CC), perennials and agroforestry (AF), organic farming (OF) </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&lt;EndNote&gt;&lt;Cite&gt;&lt;Author&gt;Rehberger&lt;/Author&gt;&lt;Year&gt;2023&lt;/Year&gt;&lt;RecNum&gt;184&lt;/RecNum&gt;&lt;DisplayText&gt;&lt;style face="superscript"&gt;6,9&lt;/style&gt;&lt;/DisplayText&gt;&lt;record&gt;&lt;rec-number&gt;184&lt;/rec-number&gt;&lt;foreign-keys&gt;&lt;key app="EN" db-id="5va0eddeq9tsxle0sr8xd2thpfv2t0a0dfxs" timestamp="1719817795"&gt;184&lt;/key&gt;&lt;/foreign-keys&gt;&lt;ref-type name="Journal Article"&gt;17&lt;/ref-type&gt;&lt;contributors&gt;&lt;authors&gt;&lt;author&gt;Rehberger, Emily&lt;/author&gt;&lt;author&gt;West, Paul C&lt;/author&gt;&lt;author&gt;Spillane, Charles&lt;/author&gt;&lt;author&gt;McKeown, Peter C&lt;/author&gt;&lt;/authors&gt;&lt;/contributors&gt;&lt;titles&gt;&lt;title&gt;What climate and environmental benefits of regenerative agriculture practices? an evidence review&lt;/title&gt;&lt;secondary-title&gt;Environmental Research Communications&lt;/secondary-title&gt;&lt;/titles&gt;&lt;periodical&gt;&lt;full-title&gt;Environmental Research Communications&lt;/full-title&gt;&lt;/periodical&gt;&lt;pages&gt;052001&lt;/pages&gt;&lt;volume&gt;5&lt;/volume&gt;&lt;number&gt;5&lt;/number&gt;&lt;dates&gt;&lt;year&gt;2023&lt;/year&gt;&lt;/dates&gt;&lt;isbn&gt;2515-7620&lt;/isbn&gt;&lt;urls&gt;&lt;/urls&gt;&lt;/record&gt;&lt;/Cite&gt;&lt;Cite&gt;&lt;Author&gt;Khangura&lt;/Author&gt;&lt;Year&gt;2023&lt;/Year&gt;&lt;RecNum&gt;181&lt;/RecNum&gt;&lt;record&gt;&lt;rec-number&gt;181&lt;/rec-number&gt;&lt;foreign-keys&gt;&lt;key app="EN" db-id="5va0eddeq9tsxle0sr8xd2thpfv2t0a0dfxs" timestamp="1719817503"&gt;181&lt;/key&gt;&lt;/foreign-keys&gt;&lt;ref-type name="Journal Article"&gt;17&lt;/ref-type&gt;&lt;contributors&gt;&lt;authors&gt;&lt;author&gt;Khangura, Ravjit&lt;/author&gt;&lt;author&gt;Ferris, David&lt;/author&gt;&lt;author&gt;Wagg, Cameron&lt;/author&gt;&lt;author&gt;Bowyer, Jamie&lt;/author&gt;&lt;/authors&gt;&lt;/contributors&gt;&lt;titles&gt;&lt;title&gt;Regenerative agriculture—A literature review on the practices and mechanisms used to improve soil health&lt;/title&gt;&lt;secondary-title&gt;Sustainability&lt;/secondary-title&gt;&lt;/titles&gt;&lt;periodical&gt;&lt;full-title&gt;Sustainability&lt;/full-title&gt;&lt;/periodical&gt;&lt;pages&gt;2338&lt;/pages&gt;&lt;volume&gt;15&lt;/volume&gt;&lt;number&gt;3&lt;/number&gt;&lt;dates&gt;&lt;year&gt;2023&lt;/year&gt;&lt;/dates&gt;&lt;isbn&gt;2071-1050&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6,9</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w:delText>
        </w:r>
        <w:r>
          <w:rPr>
            <w:rFonts w:ascii="Times New Roman" w:eastAsia="Times New Roman" w:hAnsi="Times New Roman" w:cs="Times New Roman"/>
          </w:rPr>
          <w:delText>Existing</w:delText>
        </w:r>
        <w:r w:rsidRPr="001C260B">
          <w:rPr>
            <w:rFonts w:ascii="Times New Roman" w:eastAsia="Times New Roman" w:hAnsi="Times New Roman" w:cs="Times New Roman"/>
          </w:rPr>
          <w:delText xml:space="preserve"> studies report potential beneﬁts of different SCPs for increasing soil organic carbon (SOC) and soil water uptake as well as GHG mitigation climate mitigation </w:delText>
        </w:r>
        <w:r w:rsidRPr="001C260B">
          <w:rPr>
            <w:rFonts w:ascii="Times New Roman" w:eastAsia="Times New Roman" w:hAnsi="Times New Roman" w:cs="Times New Roman"/>
          </w:rPr>
          <w:fldChar w:fldCharType="begin">
            <w:fldData xml:space="preserve">PEVuZE5vdGU+PENpdGU+PEF1dGhvcj5LaGFuZ3VyYTwvQXV0aG9yPjxZZWFyPjIwMjM8L1llYXI+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</w:fldData>
          </w:fldChar>
        </w:r>
        <w:r>
          <w:rPr>
            <w:rFonts w:ascii="Times New Roman" w:eastAsia="Times New Roman" w:hAnsi="Times New Roman" w:cs="Times New Roman"/>
          </w:rPr>
          <w:delInstrText xml:space="preserve"> ADDIN EN.CITE </w:delInstrText>
        </w:r>
        <w:r>
          <w:rPr>
            <w:rFonts w:ascii="Times New Roman" w:eastAsia="Times New Roman" w:hAnsi="Times New Roman" w:cs="Times New Roman"/>
          </w:rPr>
          <w:fldChar w:fldCharType="begin">
            <w:fldData xml:space="preserve">PEVuZE5vdGU+PENpdGU+PEF1dGhvcj5LaGFuZ3VyYTwvQXV0aG9yPjxZZWFyPjIwMjM8L1llYXI+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</w:fldData>
          </w:fldChar>
        </w:r>
        <w:r>
          <w:rPr>
            <w:rFonts w:ascii="Times New Roman" w:eastAsia="Times New Roman" w:hAnsi="Times New Roman" w:cs="Times New Roman"/>
          </w:rPr>
          <w:delInstrText xml:space="preserve"> ADDIN EN.CITE.DATA </w:delInstrText>
        </w:r>
        <w:r>
          <w:rPr>
            <w:rFonts w:ascii="Times New Roman" w:eastAsia="Times New Roman" w:hAnsi="Times New Roman" w:cs="Times New Roman"/>
          </w:rPr>
        </w:r>
        <w:r>
          <w:rPr>
            <w:rFonts w:ascii="Times New Roman" w:eastAsia="Times New Roman" w:hAnsi="Times New Roman" w:cs="Times New Roman"/>
          </w:rPr>
          <w:fldChar w:fldCharType="end"/>
        </w:r>
        <w:r w:rsidRPr="001C260B">
          <w:rPr>
            <w:rFonts w:ascii="Times New Roman" w:eastAsia="Times New Roman" w:hAnsi="Times New Roman" w:cs="Times New Roman"/>
          </w:rPr>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6,9,10</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Thus, although environmental benefits seem to be considerable, yield outcomes through the implementation of different SCPs are subject to many controverses. </w:delText>
        </w:r>
      </w:del>
    </w:p>
    <w:p w14:paraId="22C2BAFB" w14:textId="77777777" w:rsidR="00F7081B" w:rsidRPr="001C260B" w:rsidRDefault="00F7081B" w:rsidP="00F7081B">
      <w:pPr>
        <w:widowControl w:val="0"/>
        <w:autoSpaceDE w:val="0"/>
        <w:autoSpaceDN w:val="0"/>
        <w:adjustRightInd w:val="0"/>
        <w:spacing w:after="0" w:line="260" w:lineRule="exact"/>
        <w:ind w:right="-43"/>
        <w:jc w:val="both"/>
        <w:rPr>
          <w:del w:id="38" w:author="Hounkpatin Ozias" w:date="2025-08-08T10:34:00Z" w16du:dateUtc="2025-08-08T07:34:00Z"/>
          <w:rFonts w:ascii="Times New Roman" w:eastAsia="Times New Roman" w:hAnsi="Times New Roman" w:cs="Times New Roman"/>
        </w:rPr>
      </w:pPr>
    </w:p>
    <w:p w14:paraId="238C04E7" w14:textId="77777777" w:rsidR="00F7081B" w:rsidRPr="001C260B" w:rsidRDefault="00F7081B" w:rsidP="00F7081B">
      <w:pPr>
        <w:widowControl w:val="0"/>
        <w:autoSpaceDE w:val="0"/>
        <w:autoSpaceDN w:val="0"/>
        <w:adjustRightInd w:val="0"/>
        <w:spacing w:after="0" w:line="260" w:lineRule="exact"/>
        <w:ind w:right="-43"/>
        <w:jc w:val="both"/>
        <w:rPr>
          <w:del w:id="39" w:author="Hounkpatin Ozias" w:date="2025-08-08T10:34:00Z" w16du:dateUtc="2025-08-08T07:34:00Z"/>
          <w:rFonts w:ascii="Times New Roman" w:eastAsia="Times New Roman" w:hAnsi="Times New Roman" w:cs="Times New Roman"/>
        </w:rPr>
      </w:pPr>
      <w:del w:id="40" w:author="Hounkpatin Ozias" w:date="2025-08-08T10:34:00Z" w16du:dateUtc="2025-08-08T07:34:00Z">
        <w:r w:rsidRPr="001C260B">
          <w:rPr>
            <w:rFonts w:ascii="Times New Roman" w:eastAsia="Times New Roman" w:hAnsi="Times New Roman" w:cs="Times New Roman"/>
          </w:rPr>
          <w:delText xml:space="preserve">Some existing studies have shown that implementation </w:delText>
        </w:r>
        <w:r>
          <w:rPr>
            <w:rFonts w:ascii="Times New Roman" w:eastAsia="Times New Roman" w:hAnsi="Times New Roman" w:cs="Times New Roman"/>
          </w:rPr>
          <w:delText>of</w:delText>
        </w:r>
        <w:r w:rsidRPr="001C260B">
          <w:rPr>
            <w:rFonts w:ascii="Times New Roman" w:eastAsia="Times New Roman" w:hAnsi="Times New Roman" w:cs="Times New Roman"/>
          </w:rPr>
          <w:delText xml:space="preserve"> SCPs could potentially result in increasing yields</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&lt;EndNote&gt;&lt;Cite&gt;&lt;Author&gt;Ren&lt;/Author&gt;&lt;Year&gt;2023&lt;/Year&gt;&lt;RecNum&gt;234&lt;/RecNum&gt;&lt;DisplayText&gt;&lt;style face="superscript"&gt;11,12&lt;/style&gt;&lt;/DisplayText&gt;&lt;record&gt;&lt;rec-number&gt;234&lt;/rec-number&gt;&lt;foreign-keys&gt;&lt;key app="EN" db-id="5va0eddeq9tsxle0sr8xd2thpfv2t0a0dfxs" timestamp="1724401867"&gt;234&lt;/key&gt;&lt;/foreign-keys&gt;&lt;ref-type name="Journal Article"&gt;17&lt;/ref-type&gt;&lt;contributors&gt;&lt;authors&gt;&lt;author&gt;Ren, Xiaohua&lt;/author&gt;&lt;author&gt;Zou, Wenjing&lt;/author&gt;&lt;author&gt;Jiao, Juying&lt;/author&gt;&lt;author&gt;Stewart, Ryan&lt;/author&gt;&lt;author&gt;Jian, Jinshi&lt;/author&gt;&lt;/authors&gt;&lt;/contributors&gt;&lt;titles&gt;&lt;title&gt;Soil properties affect crop yield changes under conservation agriculture: A systematic analysis&lt;/title&gt;&lt;secondary-title&gt;European Journal of Soil Science&lt;/secondary-title&gt;&lt;/titles&gt;&lt;periodical&gt;&lt;full-title&gt;European Journal of Soil Science&lt;/full-title&gt;&lt;/periodical&gt;&lt;pages&gt;e13413&lt;/pages&gt;&lt;volume&gt;74&lt;/volume&gt;&lt;number&gt;5&lt;/number&gt;&lt;dates&gt;&lt;year&gt;2023&lt;/year&gt;&lt;/dates&gt;&lt;isbn&gt;1351-0754&lt;/isbn&gt;&lt;urls&gt;&lt;/urls&gt;&lt;/record&gt;&lt;/Cite&gt;&lt;Cite&gt;&lt;Author&gt;Su&lt;/Author&gt;&lt;Year&gt;2021&lt;/Year&gt;&lt;RecNum&gt;27&lt;/RecNum&gt;&lt;record&gt;&lt;rec-number&gt;27&lt;/rec-number&gt;&lt;foreign-keys&gt;&lt;key app="EN" db-id="5va0eddeq9tsxle0sr8xd2thpfv2t0a0dfxs" timestamp="1679557972"&gt;27&lt;/key&gt;&lt;/foreign-keys&gt;&lt;ref-type name="Journal Article"&gt;17&lt;/ref-type&gt;&lt;contributors&gt;&lt;authors&gt;&lt;author&gt;Su, Yang&lt;/author&gt;&lt;author&gt;Gabrielle, Benoit&lt;/author&gt;&lt;author&gt;Makowski, David&lt;/author&gt;&lt;/authors&gt;&lt;/contributors&gt;&lt;titles&gt;&lt;title&gt;The impact of climate change on the productivity of conservation agriculture&lt;/title&gt;&lt;secondary-title&gt;Nature Climate Change&lt;/secondary-title&gt;&lt;/titles&gt;&lt;periodical&gt;&lt;full-title&gt;Nature Climate Change&lt;/full-title&gt;&lt;/periodical&gt;&lt;pages&gt;628-633&lt;/pages&gt;&lt;volume&gt;11&lt;/volume&gt;&lt;number&gt;7&lt;/number&gt;&lt;dates&gt;&lt;year&gt;2021&lt;/year&gt;&lt;/dates&gt;&lt;isbn&gt;1758-678X&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11,12</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while others reported a neutral or declining trends</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&lt;EndNote&gt;&lt;Cite&gt;&lt;Author&gt;Giller&lt;/Author&gt;&lt;Year&gt;2021&lt;/Year&gt;&lt;RecNum&gt;220&lt;/RecNum&gt;&lt;DisplayText&gt;&lt;style face="superscript"&gt;13,14&lt;/style&gt;&lt;/DisplayText&gt;&lt;record&gt;&lt;rec-number&gt;220&lt;/rec-number&gt;&lt;foreign-keys&gt;&lt;key app="EN" db-id="5va0eddeq9tsxle0sr8xd2thpfv2t0a0dfxs" timestamp="1724051691"&gt;220&lt;/key&gt;&lt;/foreign-keys&gt;&lt;ref-type name="Journal Article"&gt;17&lt;/ref-type&gt;&lt;contributors&gt;&lt;authors&gt;&lt;author&gt;Giller, Ken E&lt;/author&gt;&lt;author&gt;Hijbeek, Renske&lt;/author&gt;&lt;author&gt;Andersson, Jens A&lt;/author&gt;&lt;author&gt;Sumberg, James&lt;/author&gt;&lt;/authors&gt;&lt;/contributors&gt;&lt;titles&gt;&lt;title&gt;Regenerative agriculture: an agronomic perspective&lt;/title&gt;&lt;secondary-title&gt;Outlook on agriculture&lt;/secondary-title&gt;&lt;/titles&gt;&lt;periodical&gt;&lt;full-title&gt;Outlook on Agriculture&lt;/full-title&gt;&lt;/periodical&gt;&lt;pages&gt;13-25&lt;/pages&gt;&lt;volume&gt;50&lt;/volume&gt;&lt;number&gt;1&lt;/number&gt;&lt;dates&gt;&lt;year&gt;2021&lt;/year&gt;&lt;/dates&gt;&lt;isbn&gt;0030-7270&lt;/isbn&gt;&lt;urls&gt;&lt;/urls&gt;&lt;/record&gt;&lt;/Cite&gt;&lt;Cite&gt;&lt;Author&gt;Ranganathan&lt;/Author&gt;&lt;Year&gt;2020&lt;/Year&gt;&lt;RecNum&gt;223&lt;/RecNum&gt;&lt;record&gt;&lt;rec-number&gt;223&lt;/rec-number&gt;&lt;foreign-keys&gt;&lt;key app="EN" db-id="5va0eddeq9tsxle0sr8xd2thpfv2t0a0dfxs" timestamp="1724053974"&gt;223&lt;/key&gt;&lt;/foreign-keys&gt;&lt;ref-type name="Journal Article"&gt;17&lt;/ref-type&gt;&lt;contributors&gt;&lt;authors&gt;&lt;author&gt;Ranganathan, Janet&lt;/author&gt;&lt;author&gt;Waite, Richard&lt;/author&gt;&lt;author&gt;Searchinger, Tim&lt;/author&gt;&lt;author&gt;Zionts, Jessica&lt;/author&gt;&lt;/authors&gt;&lt;/contributors&gt;&lt;titles&gt;&lt;title&gt;Regenerative agriculture: Good for soil health, but limited potential to mitigate climate change&lt;/title&gt;&lt;secondary-title&gt;World Resources Institute: Washington, DC, USA&lt;/secondary-title&gt;&lt;/titles&gt;&lt;periodical&gt;&lt;full-title&gt;World Resources Institute: Washington, DC, USA&lt;/full-title&gt;&lt;/periodical&gt;&lt;dates&gt;&lt;year&gt;2020&lt;/year&gt;&lt;/dates&gt;&lt;urls&gt;&lt;/urls&gt;&lt;/record&gt;&lt;/Cite&gt;&lt;/EndNote&gt;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13,14</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While evaluating the outcome of different crops and environmental variables on NT</w:delText>
        </w:r>
        <w:r>
          <w:rPr>
            <w:rFonts w:ascii="Times New Roman" w:eastAsia="Times New Roman" w:hAnsi="Times New Roman" w:cs="Times New Roman"/>
          </w:rPr>
          <w:delText>,</w:delText>
        </w:r>
        <w:r w:rsidRPr="001C260B">
          <w:rPr>
            <w:rFonts w:ascii="Times New Roman" w:eastAsia="Times New Roman" w:hAnsi="Times New Roman" w:cs="Times New Roman"/>
          </w:rPr>
          <w:delText xml:space="preserve"> as compared to conventional tillage (CT) yields, </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 AuthorYear="1"&gt;&lt;Author&gt;Pittelkow&lt;/Author&gt;&lt;Year&gt;2015&lt;/Year&gt;&lt;RecNum&gt;33&lt;/RecNum&gt;&lt;DisplayText&gt;Pittelkow, et al. &lt;style face="superscript"&gt;15&lt;/style&gt;&lt;/DisplayText&gt;&lt;record&gt;&lt;rec-number&gt;33&lt;/rec-number&gt;&lt;foreign-keys&gt;&lt;key app="EN" db-id="5va0eddeq9tsxle0sr8xd2thpfv2t0a0dfxs" timestamp="1679559653"&gt;33&lt;/key&gt;&lt;/foreign-keys&gt;&lt;ref-type name="Journal Article"&gt;17&lt;/ref-type&gt;&lt;contributors&gt;&lt;authors&gt;&lt;author&gt;Pittelkow, Cameron M&lt;/author&gt;&lt;author&gt;Liang, Xinqiang&lt;/author&gt;&lt;author&gt;Linquist, Bruce A&lt;/author&gt;&lt;author&gt;Van Groenigen, Kees Jan&lt;/author&gt;&lt;author&gt;Lee, Juhwan&lt;/author&gt;&lt;author&gt;Lundy, Mark E&lt;/author&gt;&lt;author&gt;Van Gestel, Natasja&lt;/author&gt;&lt;author&gt;Six, Johan&lt;/author&gt;&lt;author&gt;Venterea, Rodney T&lt;/author&gt;&lt;author&gt;Van Kessel, Chris&lt;/author&gt;&lt;/authors&gt;&lt;/contributors&gt;&lt;titles&gt;&lt;title&gt;Productivity limits and potentials of the principles of conservation agriculture&lt;/title&gt;&lt;secondary-title&gt;Nature&lt;/secondary-title&gt;&lt;/titles&gt;&lt;periodical&gt;&lt;full-title&gt;Nature&lt;/full-title&gt;&lt;/periodical&gt;&lt;pages&gt;365-368&lt;/pages&gt;&lt;volume&gt;517&lt;/volume&gt;&lt;number&gt;7534&lt;/number&gt;&lt;dates&gt;&lt;year&gt;2015&lt;/year&gt;&lt;/dates&gt;&lt;isbn&gt;0028-0836&lt;/isbn&gt;&lt;urls&gt;&lt;/urls&gt;&lt;/record&gt;&lt;/Cite&gt;&lt;/EndNote&gt;</w:delInstrText>
        </w:r>
        <w:r w:rsidRPr="001C260B">
          <w:rPr>
            <w:rFonts w:ascii="Times New Roman" w:eastAsia="Times New Roman" w:hAnsi="Times New Roman" w:cs="Times New Roman"/>
          </w:rPr>
          <w:fldChar w:fldCharType="separate"/>
        </w:r>
        <w:r>
          <w:rPr>
            <w:rFonts w:ascii="Times New Roman" w:eastAsia="Times New Roman" w:hAnsi="Times New Roman" w:cs="Times New Roman"/>
            <w:noProof/>
          </w:rPr>
          <w:delText xml:space="preserve">Pittelkow, et al. </w:delText>
        </w:r>
        <w:r w:rsidRPr="008D1002">
          <w:rPr>
            <w:rFonts w:ascii="Times New Roman" w:eastAsia="Times New Roman" w:hAnsi="Times New Roman" w:cs="Times New Roman"/>
            <w:noProof/>
            <w:vertAlign w:val="superscript"/>
          </w:rPr>
          <w:delText>15</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show that NT impact on yield is dependent upon the region with increasing trend in moisture-limited arid regions while declining patterns are observed in tropical regions with maize-based systems. A global meta-analysis based </w:delText>
        </w:r>
        <w:r w:rsidRPr="6CD4031C">
          <w:rPr>
            <w:rFonts w:ascii="Times New Roman" w:eastAsia="Times New Roman" w:hAnsi="Times New Roman" w:cs="Times New Roman"/>
          </w:rPr>
          <w:delText>on 740</w:delText>
        </w:r>
        <w:r w:rsidRPr="001C260B">
          <w:rPr>
            <w:rFonts w:ascii="Times New Roman" w:eastAsia="Times New Roman" w:hAnsi="Times New Roman" w:cs="Times New Roman"/>
          </w:rPr>
          <w:delText xml:space="preserve"> paired measurements from 90 peer-reviewed articles show that NT increased barley yield by 49% especially in dry climate</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&lt;EndNote&gt;&lt;Cite&gt;&lt;Author&gt;Huang&lt;/Author&gt;&lt;Year&gt;2018&lt;/Year&gt;&lt;RecNum&gt;224&lt;/RecNum&gt;&lt;DisplayText&gt;&lt;style face="superscript"&gt;16&lt;/style&gt;&lt;/DisplayText&gt;&lt;record&gt;&lt;rec-number&gt;224&lt;/rec-number&gt;&lt;foreign-keys&gt;&lt;key app="EN" db-id="5va0eddeq9tsxle0sr8xd2thpfv2t0a0dfxs" timestamp="1724054204"&gt;224&lt;/key&gt;&lt;/foreign-keys&gt;&lt;ref-type name="Journal Article"&gt;17&lt;/ref-type&gt;&lt;contributors&gt;&lt;authors&gt;&lt;author&gt;Huang, Yawen&lt;/author&gt;&lt;author&gt;Ren, Wei&lt;/author&gt;&lt;author&gt;Wang, Lixin&lt;/author&gt;&lt;author&gt;Hui, Dafeng&lt;/author&gt;&lt;author&gt;Grove, John H&lt;/author&gt;&lt;author&gt;Yang, Xiaojuan&lt;/author&gt;&lt;author&gt;Tao, Bo&lt;/author&gt;&lt;author&gt;Goff, Ben&lt;/author&gt;&lt;/authors&gt;&lt;/contributors&gt;&lt;titles&gt;&lt;title&gt;Greenhouse gas emissions and crop yield in no-tillage systems: A meta-analysis&lt;/title&gt;&lt;secondary-title&gt;Agriculture, Ecosystems &amp;amp; Environment&lt;/secondary-title&gt;&lt;/titles&gt;&lt;periodical&gt;&lt;full-title&gt;Agriculture, Ecosystems &amp;amp; Environment&lt;/full-title&gt;&lt;/periodical&gt;&lt;pages&gt;144-153&lt;/pages&gt;&lt;volume&gt;268&lt;/volume&gt;&lt;dates&gt;&lt;year&gt;2018&lt;/year&gt;&lt;/dates&gt;&lt;isbn&gt;0167-8809&lt;/isbn&gt;&lt;urls&gt;&lt;/urls&gt;&lt;/record&gt;&lt;/Cite&gt;&lt;/EndNote&gt;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16</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In a drought period, about 60% higher maize yields were observed under NT management compared to CT</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&lt;EndNote&gt;&lt;Cite&gt;&lt;Author&gt;Al‐Kaisi&lt;/Author&gt;&lt;Year&gt;2020&lt;/Year&gt;&lt;RecNum&gt;225&lt;/RecNum&gt;&lt;DisplayText&gt;&lt;style face="superscript"&gt;17&lt;/style&gt;&lt;/DisplayText&gt;&lt;record&gt;&lt;rec-number&gt;225&lt;/rec-number&gt;&lt;foreign-keys&gt;&lt;key app="EN" db-id="5va0eddeq9tsxle0sr8xd2thpfv2t0a0dfxs" timestamp="1724054300"&gt;225&lt;/key&gt;&lt;/foreign-keys&gt;&lt;ref-type name="Journal Article"&gt;17&lt;/ref-type&gt;&lt;contributors&gt;&lt;authors&gt;&lt;author&gt;Al‐Kaisi, Mahdi M&lt;/author&gt;&lt;author&gt;Lal, Rattan&lt;/author&gt;&lt;/authors&gt;&lt;/contributors&gt;&lt;titles&gt;&lt;title&gt;Aligning science and policy of regenerative agriculture&lt;/title&gt;&lt;secondary-title&gt;Soil Science Society of America Journal&lt;/secondary-title&gt;&lt;/titles&gt;&lt;periodical&gt;&lt;full-title&gt;Soil Science Society of America Journal&lt;/full-title&gt;&lt;/periodical&gt;&lt;pages&gt;1808-1820&lt;/pages&gt;&lt;volume&gt;84&lt;/volume&gt;&lt;number&gt;6&lt;/number&gt;&lt;dates&gt;&lt;year&gt;2020&lt;/year&gt;&lt;/dates&gt;&lt;isbn&gt;0361-5995&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17</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However, contrary trends are also reported with the application of crop rotation, residue management, and no-tillage having no effect on yield stability relative to CT</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&lt;EndNote&gt;&lt;Cite&gt;&lt;Author&gt;Knapp&lt;/Author&gt;&lt;Year&gt;2018&lt;/Year&gt;&lt;RecNum&gt;62&lt;/RecNum&gt;&lt;DisplayText&gt;&lt;style face="superscript"&gt;18&lt;/style&gt;&lt;/DisplayText&gt;&lt;record&gt;&lt;rec-number&gt;62&lt;/rec-number&gt;&lt;foreign-keys&gt;&lt;key app="EN" db-id="5va0eddeq9tsxle0sr8xd2thpfv2t0a0dfxs" timestamp="1686636574"&gt;62&lt;/key&gt;&lt;/foreign-keys&gt;&lt;ref-type name="Journal Article"&gt;17&lt;/ref-type&gt;&lt;contributors&gt;&lt;authors&gt;&lt;author&gt;Knapp, Samuel&lt;/author&gt;&lt;author&gt;van der Heijden, Marcel GA&lt;/author&gt;&lt;/authors&gt;&lt;/contributors&gt;&lt;titles&gt;&lt;title&gt;A global meta-analysis of yield stability in organic and conservation agriculture&lt;/title&gt;&lt;secondary-title&gt;Nature communications&lt;/secondary-title&gt;&lt;/titles&gt;&lt;periodical&gt;&lt;full-title&gt;Nature Communications&lt;/full-title&gt;&lt;/periodical&gt;&lt;pages&gt;3632&lt;/pages&gt;&lt;volume&gt;9&lt;/volume&gt;&lt;number&gt;1&lt;/number&gt;&lt;dates&gt;&lt;year&gt;2018&lt;/year&gt;&lt;/dates&gt;&lt;isbn&gt;2041-1723&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18</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The same study showed that OF had 15% lower yield compared to CT. </w:delText>
        </w:r>
      </w:del>
    </w:p>
    <w:p w14:paraId="4DA4E3F7" w14:textId="77777777" w:rsidR="00F7081B" w:rsidRPr="001C260B" w:rsidRDefault="00F7081B" w:rsidP="00F7081B">
      <w:pPr>
        <w:widowControl w:val="0"/>
        <w:autoSpaceDE w:val="0"/>
        <w:autoSpaceDN w:val="0"/>
        <w:adjustRightInd w:val="0"/>
        <w:spacing w:after="0" w:line="260" w:lineRule="exact"/>
        <w:ind w:right="-43"/>
        <w:jc w:val="both"/>
        <w:rPr>
          <w:del w:id="41" w:author="Hounkpatin Ozias" w:date="2025-08-08T10:34:00Z" w16du:dateUtc="2025-08-08T07:34:00Z"/>
          <w:rFonts w:ascii="Times New Roman" w:eastAsia="Times New Roman" w:hAnsi="Times New Roman" w:cs="Times New Roman"/>
        </w:rPr>
      </w:pPr>
    </w:p>
    <w:p w14:paraId="49CA5099" w14:textId="77777777" w:rsidR="00F7081B" w:rsidRDefault="00F7081B" w:rsidP="00F7081B">
      <w:pPr>
        <w:jc w:val="both"/>
        <w:rPr>
          <w:del w:id="42" w:author="Hounkpatin Ozias" w:date="2025-08-08T10:34:00Z" w16du:dateUtc="2025-08-08T07:34:00Z"/>
          <w:rFonts w:ascii="Times New Roman" w:eastAsia="Times New Roman" w:hAnsi="Times New Roman" w:cs="Times New Roman"/>
        </w:rPr>
      </w:pPr>
      <w:del w:id="43" w:author="Hounkpatin Ozias" w:date="2025-08-08T10:34:00Z" w16du:dateUtc="2025-08-08T07:34:00Z">
        <w:r w:rsidRPr="001C260B">
          <w:rPr>
            <w:rFonts w:ascii="Times New Roman" w:eastAsia="Times New Roman" w:hAnsi="Times New Roman" w:cs="Times New Roman"/>
          </w:rPr>
          <w:delText xml:space="preserve">Under AF management, findings show that </w:delText>
        </w:r>
        <w:r>
          <w:rPr>
            <w:rFonts w:ascii="Times New Roman" w:eastAsia="Times New Roman" w:hAnsi="Times New Roman" w:cs="Times New Roman"/>
          </w:rPr>
          <w:delText xml:space="preserve">crop </w:delText>
        </w:r>
        <w:r w:rsidRPr="001C260B">
          <w:rPr>
            <w:rFonts w:ascii="Times New Roman" w:eastAsia="Times New Roman" w:hAnsi="Times New Roman" w:cs="Times New Roman"/>
          </w:rPr>
          <w:delText>yield</w:delText>
        </w:r>
        <w:r>
          <w:rPr>
            <w:rFonts w:ascii="Times New Roman" w:eastAsia="Times New Roman" w:hAnsi="Times New Roman" w:cs="Times New Roman"/>
          </w:rPr>
          <w:delText>s</w:delText>
        </w:r>
        <w:r w:rsidRPr="001C260B">
          <w:rPr>
            <w:rFonts w:ascii="Times New Roman" w:eastAsia="Times New Roman" w:hAnsi="Times New Roman" w:cs="Times New Roman"/>
          </w:rPr>
          <w:delText xml:space="preserve"> either increased by </w:delText>
        </w:r>
        <w:bookmarkStart w:id="44" w:name="_Hlk167883623"/>
        <w:r w:rsidRPr="001C260B">
          <w:rPr>
            <w:rFonts w:ascii="Times New Roman" w:eastAsia="Times New Roman" w:hAnsi="Times New Roman" w:cs="Times New Roman"/>
          </w:rPr>
          <w:delText>7 – 16%</w:delText>
        </w:r>
        <w:r>
          <w:rPr>
            <w:rFonts w:ascii="Times New Roman" w:eastAsia="Times New Roman" w:hAnsi="Times New Roman" w:cs="Times New Roman"/>
          </w:rPr>
          <w:delText>,</w:delText>
        </w:r>
        <w:r w:rsidRPr="001C260B">
          <w:rPr>
            <w:rFonts w:ascii="Times New Roman" w:eastAsia="Times New Roman" w:hAnsi="Times New Roman" w:cs="Times New Roman"/>
          </w:rPr>
          <w:delText xml:space="preserve"> especially in subtropical and tropical zones</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&lt;EndNote&gt;&lt;Cite&gt;&lt;Author&gt;Baier&lt;/Author&gt;&lt;Year&gt;2023&lt;/Year&gt;&lt;RecNum&gt;192&lt;/RecNum&gt;&lt;DisplayText&gt;&lt;style face="superscript"&gt;19&lt;/style&gt;&lt;/DisplayText&gt;&lt;record&gt;&lt;rec-number&gt;192&lt;/rec-number&gt;&lt;foreign-keys&gt;&lt;key app="EN" db-id="5va0eddeq9tsxle0sr8xd2thpfv2t0a0dfxs" timestamp="1719832983"&gt;192&lt;/key&gt;&lt;/foreign-keys&gt;&lt;ref-type name="Journal Article"&gt;17&lt;/ref-type&gt;&lt;contributors&gt;&lt;authors&gt;&lt;author&gt;Baier, Clara&lt;/author&gt;&lt;author&gt;Gross, Arthur&lt;/author&gt;&lt;author&gt;Thevs, Niels&lt;/author&gt;&lt;author&gt;Glaser, Bruno&lt;/author&gt;&lt;/authors&gt;&lt;/contributors&gt;&lt;titles&gt;&lt;title&gt;Effects of agroforestry on grain yield of maize (Zea mays L.)—A global meta-analysis&lt;/title&gt;&lt;secondary-title&gt;Frontiers in Sustainable Food Systems&lt;/secondary-title&gt;&lt;/titles&gt;&lt;periodical&gt;&lt;full-title&gt;Frontiers in Sustainable Food Systems&lt;/full-title&gt;&lt;/periodical&gt;&lt;pages&gt;1167686&lt;/pages&gt;&lt;volume&gt;7&lt;/volume&gt;&lt;dates&gt;&lt;year&gt;2023&lt;/year&gt;&lt;/dates&gt;&lt;isbn&gt;2571-581X&lt;/isbn&gt;&lt;urls&gt;&lt;/urls&gt;&lt;/record&gt;&lt;/Cite&gt;&lt;/EndNote&gt;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19</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w:delText>
        </w:r>
        <w:bookmarkEnd w:id="44"/>
        <w:r w:rsidRPr="001C260B">
          <w:rPr>
            <w:rFonts w:ascii="Times New Roman" w:eastAsia="Times New Roman" w:hAnsi="Times New Roman" w:cs="Times New Roman"/>
          </w:rPr>
          <w:delText xml:space="preserve">or reduced by 2.6% in European areas depending on the </w:delText>
        </w:r>
        <w:r w:rsidRPr="001C260B">
          <w:rPr>
            <w:rFonts w:ascii="Times New Roman" w:eastAsia="Times New Roman" w:hAnsi="Times New Roman" w:cs="Times New Roman"/>
          </w:rPr>
          <w:lastRenderedPageBreak/>
          <w:delText>density and age of the trees</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&lt;EndNote&gt;&lt;Cite&gt;&lt;Author&gt;Ivezić&lt;/Author&gt;&lt;Year&gt;2021&lt;/Year&gt;&lt;RecNum&gt;193&lt;/RecNum&gt;&lt;DisplayText&gt;&lt;style face="superscript"&gt;20&lt;/style&gt;&lt;/DisplayText&gt;&lt;record&gt;&lt;rec-number&gt;193&lt;/rec-number&gt;&lt;foreign-keys&gt;&lt;key app="EN" db-id="5va0eddeq9tsxle0sr8xd2thpfv2t0a0dfxs" timestamp="1719833067"&gt;193&lt;/key&gt;&lt;/foreign-keys&gt;&lt;ref-type name="Journal Article"&gt;17&lt;/ref-type&gt;&lt;contributors&gt;&lt;authors&gt;&lt;author&gt;&lt;style face="normal" font="default" size="100%"&gt;Ivezi&lt;/style&gt;&lt;style face="normal" font="default" charset="238" size="100%"&gt;ć, Vladimir&lt;/style&gt;&lt;/author&gt;&lt;author&gt;&lt;style face="normal" font="default" charset="238" size="100%"&gt;Yu, Yang&lt;/style&gt;&lt;/author&gt;&lt;author&gt;&lt;style face="normal" font="default" charset="238" size="100%"&gt;Werf, Wopke van der&lt;/style&gt;&lt;/author&gt;&lt;/authors&gt;&lt;/contributors&gt;&lt;titles&gt;&lt;title&gt;Crop yields in European agroforestry systems: a meta-analysis&lt;/title&gt;&lt;secondary-title&gt;Frontiers in Sustainable Food Systems&lt;/secondary-title&gt;&lt;/titles&gt;&lt;periodical&gt;&lt;full-title&gt;Frontiers in Sustainable Food Systems&lt;/full-title&gt;&lt;/periodical&gt;&lt;pages&gt;606631&lt;/pages&gt;&lt;volume&gt;5&lt;/volume&gt;&lt;dates&gt;&lt;year&gt;2021&lt;/year&gt;&lt;/dates&gt;&lt;isbn&gt;2571-581X&lt;/isbn&gt;&lt;urls&gt;&lt;/urls&gt;&lt;/record&gt;&lt;/Cite&gt;&lt;/EndNote&gt;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20</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While about 14% yield increase is reported under CC especially in coarse soil texture and dryland areas along with the use of leguminous cover crops</w:delText>
        </w:r>
        <w:r w:rsidRPr="001C260B">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delInstrText xml:space="preserve"> ADDIN EN.CITE &lt;EndNote&gt;&lt;Cite&gt;&lt;Author&gt;Peng&lt;/Author&gt;&lt;Year&gt;2024&lt;/Year&gt;&lt;RecNum&gt;336&lt;/RecNum&gt;&lt;DisplayText&gt;&lt;style face="superscript"&gt;21&lt;/style&gt;&lt;/DisplayText&gt;&lt;record&gt;&lt;rec-number&gt;336&lt;/rec-number&gt;&lt;foreign-keys&gt;&lt;key app="EN" db-id="5va0eddeq9tsxle0sr8xd2thpfv2t0a0dfxs" timestamp="1747993671"&gt;336&lt;/key&gt;&lt;/foreign-keys&gt;&lt;ref-type name="Journal Article"&gt;17&lt;/ref-type&gt;&lt;contributors&gt;&lt;authors&gt;&lt;author&gt;Peng, Yu&lt;/author&gt;&lt;author&gt;Wang, Lixin&lt;/author&gt;&lt;author&gt;Jacinthe, Pierre-André&lt;/author&gt;&lt;author&gt;Ren, Wei&lt;/author&gt;&lt;/authors&gt;&lt;/contributors&gt;&lt;titles&gt;&lt;title&gt;Global synthesis of cover crop impacts on main crop yield&lt;/title&gt;&lt;secondary-title&gt;Field Crops Research&lt;/secondary-title&gt;&lt;/titles&gt;&lt;periodical&gt;&lt;full-title&gt;Field Crops Research&lt;/full-title&gt;&lt;/periodical&gt;&lt;pages&gt;109343&lt;/pages&gt;&lt;volume&gt;310&lt;/volume&gt;&lt;dates&gt;&lt;year&gt;2024&lt;/year&gt;&lt;/dates&gt;&lt;isbn&gt;0378-4290&lt;/isbn&gt;&lt;urls&gt;&lt;/urls&gt;&lt;/record&gt;&lt;/Cite&gt;&lt;/EndNote&gt;</w:delInstrText>
        </w:r>
        <w:r w:rsidRPr="001C260B">
          <w:rPr>
            <w:rFonts w:ascii="Times New Roman" w:eastAsia="Times New Roman" w:hAnsi="Times New Roman" w:cs="Times New Roman"/>
            <w:vertAlign w:val="superscript"/>
          </w:rPr>
          <w:fldChar w:fldCharType="separate"/>
        </w:r>
        <w:r>
          <w:rPr>
            <w:rFonts w:ascii="Times New Roman" w:eastAsia="Times New Roman" w:hAnsi="Times New Roman" w:cs="Times New Roman"/>
            <w:noProof/>
            <w:vertAlign w:val="superscript"/>
          </w:rPr>
          <w:delText>21</w:delText>
        </w:r>
        <w:r w:rsidRPr="001C260B">
          <w:rPr>
            <w:rFonts w:ascii="Times New Roman" w:eastAsia="Times New Roman" w:hAnsi="Times New Roman" w:cs="Times New Roman"/>
            <w:vertAlign w:val="superscript"/>
          </w:rPr>
          <w:fldChar w:fldCharType="end"/>
        </w:r>
        <w:r w:rsidRPr="001C260B">
          <w:rPr>
            <w:rFonts w:ascii="Times New Roman" w:eastAsia="Times New Roman" w:hAnsi="Times New Roman" w:cs="Times New Roman"/>
          </w:rPr>
          <w:delText>, about 3% yield reductions were observed especially for cash crops in temperate soils</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&lt;EndNote&gt;&lt;Cite&gt;&lt;Author&gt;Clark&lt;/Author&gt;&lt;Year&gt;1997&lt;/Year&gt;&lt;RecNum&gt;188&lt;/RecNum&gt;&lt;DisplayText&gt;&lt;style face="superscript"&gt;22,23&lt;/style&gt;&lt;/DisplayText&gt;&lt;record&gt;&lt;rec-number&gt;188&lt;/rec-number&gt;&lt;foreign-keys&gt;&lt;key app="EN" db-id="5va0eddeq9tsxle0sr8xd2thpfv2t0a0dfxs" timestamp="1719831803"&gt;188&lt;/key&gt;&lt;/foreign-keys&gt;&lt;ref-type name="Journal Article"&gt;17&lt;/ref-type&gt;&lt;contributors&gt;&lt;authors&gt;&lt;author&gt;Clark, Andrew J&lt;/author&gt;&lt;author&gt;Decker, Alvin M&lt;/author&gt;&lt;author&gt;Meisinger, John J&lt;/author&gt;&lt;author&gt;McIntosh, Marla S&lt;/author&gt;&lt;/authors&gt;&lt;/contributors&gt;&lt;titles&gt;&lt;title&gt;Kill date of vetch, rye, and a vetch—rye mixture: II. Soil moisture and corn yield&lt;/title&gt;&lt;secondary-title&gt;Agronomy Journal&lt;/secondary-title&gt;&lt;/titles&gt;&lt;periodical&gt;&lt;full-title&gt;Agronomy Journal&lt;/full-title&gt;&lt;/periodical&gt;&lt;pages&gt;434-441&lt;/pages&gt;&lt;volume&gt;89&lt;/volume&gt;&lt;number&gt;3&lt;/number&gt;&lt;dates&gt;&lt;year&gt;1997&lt;/year&gt;&lt;/dates&gt;&lt;isbn&gt;0002-1962&lt;/isbn&gt;&lt;urls&gt;&lt;/urls&gt;&lt;/record&gt;&lt;/Cite&gt;&lt;Cite&gt;&lt;Author&gt;Thorup-Kristensen&lt;/Author&gt;&lt;Year&gt;2003&lt;/Year&gt;&lt;RecNum&gt;189&lt;/RecNum&gt;&lt;record&gt;&lt;rec-number&gt;189&lt;/rec-number&gt;&lt;foreign-keys&gt;&lt;key app="EN" db-id="5va0eddeq9tsxle0sr8xd2thpfv2t0a0dfxs" timestamp="1719831847"&gt;189&lt;/key&gt;&lt;/foreign-keys&gt;&lt;ref-type name="Journal Article"&gt;17&lt;/ref-type&gt;&lt;contributors&gt;&lt;authors&gt;&lt;author&gt;Thorup-Kristensen, Kristian&lt;/author&gt;&lt;author&gt;Magid, Jacob&lt;/author&gt;&lt;author&gt;Jensen, Lars Stoumann&lt;/author&gt;&lt;/authors&gt;&lt;/contributors&gt;&lt;titles&gt;&lt;title&gt;Catch crops and green manures as biological tools in nitrogen management in temperate zones&lt;/title&gt;&lt;secondary-title&gt;Advances in Agronomy&lt;/secondary-title&gt;&lt;/titles&gt;&lt;periodical&gt;&lt;full-title&gt;Advances in Agronomy&lt;/full-title&gt;&lt;/periodical&gt;&lt;pages&gt;227-302&lt;/pages&gt;&lt;volume&gt;79&lt;/volume&gt;&lt;dates&gt;&lt;year&gt;2003&lt;/year&gt;&lt;/dates&gt;&lt;urls&gt;&lt;/urls&gt;&lt;/record&gt;&lt;/Cite&gt;&lt;/EndNote&gt;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22,23</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About 10% decrease in wheat yields were observed following cover cropping</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&lt;EndNote&gt;&lt;Cite&gt;&lt;Author&gt;Nielsen&lt;/Author&gt;&lt;Year&gt;2016&lt;/Year&gt;&lt;RecNum&gt;228&lt;/RecNum&gt;&lt;DisplayText&gt;&lt;style face="superscript"&gt;24&lt;/style&gt;&lt;/DisplayText&gt;&lt;record&gt;&lt;rec-number&gt;228&lt;/rec-number&gt;&lt;foreign-keys&gt;&lt;key app="EN" db-id="5va0eddeq9tsxle0sr8xd2thpfv2t0a0dfxs" timestamp="1724056688"&gt;228&lt;/key&gt;&lt;/foreign-keys&gt;&lt;ref-type name="Journal Article"&gt;17&lt;/ref-type&gt;&lt;contributors&gt;&lt;authors&gt;&lt;author&gt;Nielsen, David C&lt;/author&gt;&lt;author&gt;Lyon, Drew J&lt;/author&gt;&lt;author&gt;Higgins, Robert K&lt;/author&gt;&lt;author&gt;Hergert, Gary W&lt;/author&gt;&lt;author&gt;Holman, Johnathon D&lt;/author&gt;&lt;author&gt;Vigil, Merle F&lt;/author&gt;&lt;/authors&gt;&lt;/contributors&gt;&lt;titles&gt;&lt;title&gt;Cover crop effect on subsequent wheat yield in the central Great Plains&lt;/title&gt;&lt;secondary-title&gt;Agronomy Journal&lt;/secondary-title&gt;&lt;/titles&gt;&lt;periodical&gt;&lt;full-title&gt;Agronomy Journal&lt;/full-title&gt;&lt;/periodical&gt;&lt;pages&gt;243-256&lt;/pages&gt;&lt;volume&gt;108&lt;/volume&gt;&lt;number&gt;1&lt;/number&gt;&lt;dates&gt;&lt;year&gt;2016&lt;/year&gt;&lt;/dates&gt;&lt;isbn&gt;0002-1962&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24</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In context whereby there is no significant increase or decrease, some studies reported that yields could be sustained for longtime under SCPs especially for degraded soils</w:delText>
        </w:r>
        <w:r w:rsidRPr="001C260B">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&lt;EndNote&gt;&lt;Cite&gt;&lt;Author&gt;Lal&lt;/Author&gt;&lt;Year&gt;2020&lt;/Year&gt;&lt;RecNum&gt;227&lt;/RecNum&gt;&lt;DisplayText&gt;&lt;style face="superscript"&gt;25&lt;/style&gt;&lt;/DisplayText&gt;&lt;record&gt;&lt;rec-number&gt;227&lt;/rec-number&gt;&lt;foreign-keys&gt;&lt;key app="EN" db-id="5va0eddeq9tsxle0sr8xd2thpfv2t0a0dfxs" timestamp="1724054693"&gt;227&lt;/key&gt;&lt;/foreign-keys&gt;&lt;ref-type name="Journal Article"&gt;17&lt;/ref-type&gt;&lt;contributors&gt;&lt;authors&gt;&lt;author&gt;Lal, Rattan&lt;/author&gt;&lt;/authors&gt;&lt;/contributors&gt;&lt;titles&gt;&lt;title&gt;Regenerative agriculture for food and climate&lt;/title&gt;&lt;secondary-title&gt;Journal of soil and water conservation&lt;/secondary-title&gt;&lt;/titles&gt;&lt;periodical&gt;&lt;full-title&gt;Journal of Soil and Water Conservation&lt;/full-title&gt;&lt;/periodical&gt;&lt;pages&gt;123A-124A&lt;/pages&gt;&lt;volume&gt;75&lt;/volume&gt;&lt;number&gt;5&lt;/number&gt;&lt;dates&gt;&lt;year&gt;2020&lt;/year&gt;&lt;/dates&gt;&lt;isbn&gt;0022-4561&lt;/isbn&gt;&lt;urls&gt;&lt;/urls&gt;&lt;/record&gt;&lt;/Cite&gt;&lt;/EndNote&gt;</w:delInstrText>
        </w:r>
        <w:r w:rsidRPr="001C260B">
          <w:rPr>
            <w:rFonts w:ascii="Times New Roman" w:eastAsia="Times New Roman" w:hAnsi="Times New Roman" w:cs="Times New Roman"/>
          </w:rPr>
          <w:fldChar w:fldCharType="separate"/>
        </w:r>
        <w:r w:rsidRPr="008D1002">
          <w:rPr>
            <w:rFonts w:ascii="Times New Roman" w:eastAsia="Times New Roman" w:hAnsi="Times New Roman" w:cs="Times New Roman"/>
            <w:noProof/>
            <w:vertAlign w:val="superscript"/>
          </w:rPr>
          <w:delText>25</w:delText>
        </w:r>
        <w:r w:rsidRPr="001C260B">
          <w:rPr>
            <w:rFonts w:ascii="Times New Roman" w:eastAsia="Times New Roman" w:hAnsi="Times New Roman" w:cs="Times New Roman"/>
          </w:rPr>
          <w:fldChar w:fldCharType="end"/>
        </w:r>
        <w:r w:rsidRPr="001C260B">
          <w:rPr>
            <w:rFonts w:ascii="Times New Roman" w:eastAsia="Times New Roman" w:hAnsi="Times New Roman" w:cs="Times New Roman"/>
          </w:rPr>
          <w:delText xml:space="preserve">. The discrepancy of yield outcomes under different SCPs have thus shown that various factors interplay to determine the magnitude and direction of crop yields for farmers. </w:delText>
        </w:r>
      </w:del>
    </w:p>
    <w:p w14:paraId="7182DD90" w14:textId="77777777" w:rsidR="00F7081B" w:rsidRDefault="00F7081B" w:rsidP="00F7081B">
      <w:pPr>
        <w:jc w:val="both"/>
        <w:rPr>
          <w:del w:id="45" w:author="Hounkpatin Ozias" w:date="2025-08-08T10:34:00Z" w16du:dateUtc="2025-08-08T07:34:00Z"/>
          <w:rFonts w:ascii="Times New Roman" w:eastAsia="Times New Roman" w:hAnsi="Times New Roman" w:cs="Times New Roman"/>
        </w:rPr>
      </w:pPr>
      <w:del w:id="46" w:author="Hounkpatin Ozias" w:date="2025-08-08T10:34:00Z" w16du:dateUtc="2025-08-08T07:34:00Z">
        <w:r w:rsidRPr="000E5CB5">
          <w:rPr>
            <w:rFonts w:ascii="Times New Roman" w:eastAsia="Times New Roman" w:hAnsi="Times New Roman" w:cs="Times New Roman"/>
          </w:rPr>
          <w:delText>Crop yields are influenced by a combination of soil, climate, topography</w:delText>
        </w:r>
        <w:r>
          <w:rPr>
            <w:rFonts w:ascii="Times New Roman" w:eastAsia="Times New Roman" w:hAnsi="Times New Roman" w:cs="Times New Roman"/>
          </w:rPr>
          <w:delText xml:space="preserve"> and </w:delText>
        </w:r>
        <w:r w:rsidRPr="000E5CB5">
          <w:rPr>
            <w:rFonts w:ascii="Times New Roman" w:eastAsia="Times New Roman" w:hAnsi="Times New Roman" w:cs="Times New Roman"/>
          </w:rPr>
          <w:delText>management practices</w:delText>
        </w:r>
        <w:r>
          <w:rPr>
            <w:rFonts w:ascii="Times New Roman" w:eastAsia="Times New Roman" w:hAnsi="Times New Roman" w:cs="Times New Roman"/>
          </w:rPr>
          <w:delText>.</w:delText>
        </w:r>
        <w:r w:rsidRPr="000E5CB5">
          <w:rPr>
            <w:rFonts w:ascii="Times New Roman" w:eastAsia="Times New Roman" w:hAnsi="Times New Roman" w:cs="Times New Roman"/>
          </w:rPr>
          <w:delText xml:space="preserve"> </w:delText>
        </w:r>
        <w:r>
          <w:rPr>
            <w:rFonts w:ascii="Times New Roman" w:eastAsia="Times New Roman" w:hAnsi="Times New Roman" w:cs="Times New Roman"/>
          </w:rPr>
          <w:delText>For examples, s</w:delText>
        </w:r>
        <w:r w:rsidRPr="000E5CB5">
          <w:rPr>
            <w:rFonts w:ascii="Times New Roman" w:eastAsia="Times New Roman" w:hAnsi="Times New Roman" w:cs="Times New Roman"/>
          </w:rPr>
          <w:delText xml:space="preserve">oil properties—including </w:delText>
        </w:r>
        <w:r>
          <w:rPr>
            <w:rFonts w:ascii="Times New Roman" w:eastAsia="Times New Roman" w:hAnsi="Times New Roman" w:cs="Times New Roman"/>
          </w:rPr>
          <w:delText xml:space="preserve">pH, </w:delText>
        </w:r>
        <w:r w:rsidRPr="000E5CB5">
          <w:rPr>
            <w:rFonts w:ascii="Times New Roman" w:eastAsia="Times New Roman" w:hAnsi="Times New Roman" w:cs="Times New Roman"/>
          </w:rPr>
          <w:delText>organic carbon, nutrients, texture, and compaction—directly affect water retention, root development, and nutrient availability</w:delText>
        </w:r>
        <w:r>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&lt;EndNote&gt;&lt;Cite&gt;&lt;Author&gt;Oldfield&lt;/Author&gt;&lt;Year&gt;2019&lt;/Year&gt;&lt;RecNum&gt;392&lt;/RecNum&gt;&lt;DisplayText&gt;&lt;style face="superscript"&gt;26&lt;/style&gt;&lt;/DisplayText&gt;&lt;record&gt;&lt;rec-number&gt;392&lt;/rec-number&gt;&lt;foreign-keys&gt;&lt;key app="EN" db-id="5va0eddeq9tsxle0sr8xd2thpfv2t0a0dfxs" timestamp="1754039717"&gt;392&lt;/key&gt;&lt;/foreign-keys&gt;&lt;ref-type name="Journal Article"&gt;17&lt;/ref-type&gt;&lt;contributors&gt;&lt;authors&gt;&lt;author&gt;Oldfield, Emily E&lt;/author&gt;&lt;author&gt;Bradford, Mark A&lt;/author&gt;&lt;author&gt;Wood, Stephen A&lt;/author&gt;&lt;/authors&gt;&lt;/contributors&gt;&lt;titles&gt;&lt;title&gt;Global meta-analysis of the relationship between soil organic matter and crop yields&lt;/title&gt;&lt;secondary-title&gt;Soil&lt;/secondary-title&gt;&lt;/titles&gt;&lt;periodical&gt;&lt;full-title&gt;Soil&lt;/full-title&gt;&lt;/periodical&gt;&lt;pages&gt;15-32&lt;/pages&gt;&lt;volume&gt;5&lt;/volume&gt;&lt;number&gt;1&lt;/number&gt;&lt;dates&gt;&lt;year&gt;2019&lt;/year&gt;&lt;/dates&gt;&lt;isbn&gt;2199-398X&lt;/isbn&gt;&lt;urls&gt;&lt;/urls&gt;&lt;/record&gt;&lt;/Cite&gt;&lt;/EndNote&gt;</w:delInstrText>
        </w:r>
        <w:r>
          <w:rPr>
            <w:rFonts w:ascii="Times New Roman" w:eastAsia="Times New Roman" w:hAnsi="Times New Roman" w:cs="Times New Roman"/>
          </w:rPr>
          <w:fldChar w:fldCharType="separate"/>
        </w:r>
        <w:r w:rsidRPr="000E2628">
          <w:rPr>
            <w:rFonts w:ascii="Times New Roman" w:eastAsia="Times New Roman" w:hAnsi="Times New Roman" w:cs="Times New Roman"/>
            <w:noProof/>
            <w:vertAlign w:val="superscript"/>
          </w:rPr>
          <w:delText>26</w:delText>
        </w:r>
        <w:r>
          <w:rPr>
            <w:rFonts w:ascii="Times New Roman" w:eastAsia="Times New Roman" w:hAnsi="Times New Roman" w:cs="Times New Roman"/>
          </w:rPr>
          <w:fldChar w:fldCharType="end"/>
        </w:r>
        <w:r w:rsidRPr="000E5CB5">
          <w:rPr>
            <w:rFonts w:ascii="Times New Roman" w:eastAsia="Times New Roman" w:hAnsi="Times New Roman" w:cs="Times New Roman"/>
          </w:rPr>
          <w:delText>. Climate variables, especially temperature and precipitation, significantly affect crop performance, with rising temperatures and droughts reducing yields in many regions</w:delText>
        </w:r>
        <w:r>
          <w:rPr>
            <w:rFonts w:ascii="Times New Roman" w:eastAsia="Times New Roman" w:hAnsi="Times New Roman" w:cs="Times New Roman"/>
          </w:rPr>
          <w:fldChar w:fldCharType="begin">
            <w:fldData xml:space="preserve">PEVuZE5vdGU+PENpdGU+PEF1dGhvcj5aaGFvPC9BdXRob3I+PFllYXI+MjAxNzwvWWVhcj48UmVj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</w:fldData>
          </w:fldChar>
        </w:r>
        <w:r>
          <w:rPr>
            <w:rFonts w:ascii="Times New Roman" w:eastAsia="Times New Roman" w:hAnsi="Times New Roman" w:cs="Times New Roman"/>
          </w:rPr>
          <w:delInstrText xml:space="preserve"> ADDIN EN.CITE </w:delInstrText>
        </w:r>
        <w:r>
          <w:rPr>
            <w:rFonts w:ascii="Times New Roman" w:eastAsia="Times New Roman" w:hAnsi="Times New Roman" w:cs="Times New Roman"/>
          </w:rPr>
          <w:fldChar w:fldCharType="begin">
            <w:fldData xml:space="preserve">PEVuZE5vdGU+PENpdGU+PEF1dGhvcj5aaGFvPC9BdXRob3I+PFllYXI+MjAxNzwvWWVhcj48UmVj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</w:fldData>
          </w:fldChar>
        </w:r>
        <w:r>
          <w:rPr>
            <w:rFonts w:ascii="Times New Roman" w:eastAsia="Times New Roman" w:hAnsi="Times New Roman" w:cs="Times New Roman"/>
          </w:rPr>
          <w:delInstrText xml:space="preserve"> ADDIN EN.CITE.DATA </w:del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Pr="000E2628">
          <w:rPr>
            <w:rFonts w:ascii="Times New Roman" w:eastAsia="Times New Roman" w:hAnsi="Times New Roman" w:cs="Times New Roman"/>
            <w:noProof/>
            <w:vertAlign w:val="superscript"/>
          </w:rPr>
          <w:delText>27,28</w:delText>
        </w:r>
        <w:r>
          <w:rPr>
            <w:rFonts w:ascii="Times New Roman" w:eastAsia="Times New Roman" w:hAnsi="Times New Roman" w:cs="Times New Roman"/>
          </w:rPr>
          <w:fldChar w:fldCharType="end"/>
        </w:r>
        <w:r w:rsidRPr="000E5CB5">
          <w:rPr>
            <w:rFonts w:ascii="Times New Roman" w:eastAsia="Times New Roman" w:hAnsi="Times New Roman" w:cs="Times New Roman"/>
          </w:rPr>
          <w:delText>. Topographic factors like elevation and slope influence erosion, drainage, and microclimate conditions</w:delText>
        </w:r>
        <w:r>
          <w:rPr>
            <w:rFonts w:ascii="Times New Roman" w:eastAsia="Times New Roman" w:hAnsi="Times New Roman" w:cs="Times New Roman"/>
          </w:rPr>
          <w:fldChar w:fldCharType="begin"/>
        </w:r>
        <w:r>
          <w:rPr>
            <w:rFonts w:ascii="Times New Roman" w:eastAsia="Times New Roman" w:hAnsi="Times New Roman" w:cs="Times New Roman"/>
          </w:rPr>
          <w:delInstrText xml:space="preserve"> ADDIN EN.CITE &lt;EndNote&gt;&lt;Cite&gt;&lt;Author&gt;Ewunetu&lt;/Author&gt;&lt;Year&gt;2025&lt;/Year&gt;&lt;RecNum&gt;395&lt;/RecNum&gt;&lt;DisplayText&gt;&lt;style face="superscript"&gt;29&lt;/style&gt;&lt;/DisplayText&gt;&lt;record&gt;&lt;rec-number&gt;395&lt;/rec-number&gt;&lt;foreign-keys&gt;&lt;key app="EN" db-id="5va0eddeq9tsxle0sr8xd2thpfv2t0a0dfxs" timestamp="1754040380"&gt;395&lt;/key&gt;&lt;/foreign-keys&gt;&lt;ref-type name="Journal Article"&gt;17&lt;/ref-type&gt;&lt;contributors&gt;&lt;authors&gt;&lt;author&gt;Ewunetu, Tenagne&lt;/author&gt;&lt;author&gt;Selassie, Yihenew G&lt;/author&gt;&lt;author&gt;Molla, Eyayu&lt;/author&gt;&lt;author&gt;Admase, Habtamu&lt;/author&gt;&lt;author&gt;Gezahegn, Ashenafei&lt;/author&gt;&lt;/authors&gt;&lt;/contributors&gt;&lt;titles&gt;&lt;title&gt;Soil properties under different land uses and slope gradients: Implications for sustainable land management in the Tach Karnuary watershed, Northwestern Ethiopia&lt;/title&gt;&lt;secondary-title&gt;Frontiers in Environmental Science&lt;/secondary-title&gt;&lt;/titles&gt;&lt;periodical&gt;&lt;full-title&gt;Frontiers in Environmental Science&lt;/full-title&gt;&lt;/periodical&gt;&lt;pages&gt;1518068&lt;/pages&gt;&lt;volume&gt;13&lt;/volume&gt;&lt;dates&gt;&lt;year&gt;2025&lt;/year&gt;&lt;/dates&gt;&lt;isbn&gt;2296-665X&lt;/isbn&gt;&lt;urls&gt;&lt;/urls&gt;&lt;/record&gt;&lt;/Cite&gt;&lt;/EndNote&gt;</w:delInstrText>
        </w:r>
        <w:r>
          <w:rPr>
            <w:rFonts w:ascii="Times New Roman" w:eastAsia="Times New Roman" w:hAnsi="Times New Roman" w:cs="Times New Roman"/>
          </w:rPr>
          <w:fldChar w:fldCharType="separate"/>
        </w:r>
        <w:r w:rsidRPr="00E65218">
          <w:rPr>
            <w:rFonts w:ascii="Times New Roman" w:eastAsia="Times New Roman" w:hAnsi="Times New Roman" w:cs="Times New Roman"/>
            <w:noProof/>
            <w:vertAlign w:val="superscript"/>
          </w:rPr>
          <w:delText>29</w:delText>
        </w:r>
        <w:r>
          <w:rPr>
            <w:rFonts w:ascii="Times New Roman" w:eastAsia="Times New Roman" w:hAnsi="Times New Roman" w:cs="Times New Roman"/>
          </w:rPr>
          <w:fldChar w:fldCharType="end"/>
        </w:r>
        <w:r>
          <w:rPr>
            <w:rFonts w:ascii="Times New Roman" w:eastAsia="Times New Roman" w:hAnsi="Times New Roman" w:cs="Times New Roman"/>
          </w:rPr>
          <w:delText xml:space="preserve">. </w:delText>
        </w:r>
        <w:r w:rsidRPr="00E65218">
          <w:rPr>
            <w:rFonts w:ascii="Times New Roman" w:eastAsia="Times New Roman" w:hAnsi="Times New Roman" w:cs="Times New Roman"/>
          </w:rPr>
          <w:delText>Integrating these environmental</w:delText>
        </w:r>
        <w:r>
          <w:rPr>
            <w:rFonts w:ascii="Times New Roman" w:eastAsia="Times New Roman" w:hAnsi="Times New Roman" w:cs="Times New Roman"/>
          </w:rPr>
          <w:delText xml:space="preserve"> </w:delText>
        </w:r>
        <w:r w:rsidRPr="00E65218">
          <w:rPr>
            <w:rFonts w:ascii="Times New Roman" w:eastAsia="Times New Roman" w:hAnsi="Times New Roman" w:cs="Times New Roman"/>
          </w:rPr>
          <w:delText>factors is crucial for developing tailored, sustainable agricultural systems that optimize crop productivity and environmental benefits.</w:delText>
        </w:r>
        <w:r>
          <w:rPr>
            <w:rFonts w:ascii="Times New Roman" w:eastAsia="Times New Roman" w:hAnsi="Times New Roman" w:cs="Times New Roman"/>
          </w:rPr>
          <w:delText xml:space="preserve"> </w:delText>
        </w:r>
        <w:r w:rsidRPr="00216527">
          <w:rPr>
            <w:rFonts w:ascii="Times New Roman" w:eastAsia="Times New Roman" w:hAnsi="Times New Roman" w:cs="Times New Roman"/>
          </w:rPr>
          <w:delText>However, existing studies on soil SCPs</w:delText>
        </w:r>
        <w:r>
          <w:rPr>
            <w:rFonts w:ascii="Times New Roman" w:eastAsia="Times New Roman" w:hAnsi="Times New Roman" w:cs="Times New Roman"/>
          </w:rPr>
          <w:delText xml:space="preserve"> </w:delText>
        </w:r>
        <w:r w:rsidRPr="00216527">
          <w:rPr>
            <w:rFonts w:ascii="Times New Roman" w:eastAsia="Times New Roman" w:hAnsi="Times New Roman" w:cs="Times New Roman"/>
          </w:rPr>
          <w:delText>often lack comprehensive data on key soil variables—such as bulk density, soil organic carbon, phosphorus, pH, texture, and cation exchange capacity—as well as important topographic (elevation, slope) and climatic variables (temperature, precipitation, growing degree days).</w:delText>
        </w:r>
        <w:r>
          <w:rPr>
            <w:rFonts w:ascii="Times New Roman" w:eastAsia="Times New Roman" w:hAnsi="Times New Roman" w:cs="Times New Roman"/>
          </w:rPr>
          <w:delText xml:space="preserve"> Furthermore, </w:delText>
        </w:r>
        <w:r w:rsidRPr="00216527">
          <w:rPr>
            <w:rFonts w:ascii="Times New Roman" w:eastAsia="Times New Roman" w:hAnsi="Times New Roman" w:cs="Times New Roman"/>
          </w:rPr>
          <w:delText xml:space="preserve">although previous meta-analyses have examined productivity variation across management practices, they primarily focus on individual SCPs </w:delText>
        </w:r>
        <w:r w:rsidRPr="001C260B">
          <w:rPr>
            <w:rFonts w:ascii="Times New Roman" w:hAnsi="Times New Roman" w:cs="Times New Roman"/>
          </w:rPr>
          <w:delText>a single type</w:delText>
        </w:r>
        <w:r w:rsidRPr="001C260B">
          <w:rPr>
            <w:rFonts w:ascii="Times New Roman" w:hAnsi="Times New Roman" w:cs="Times New Roman"/>
          </w:rPr>
          <w:fldChar w:fldCharType="begin">
            <w:fldData xml:space="preserve">PEVuZE5vdGU+PENpdGU+PEF1dGhvcj5QaXR0ZWxrb3c8L0F1dGhvcj48WWVhcj4yMDE1PC9ZZWFy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</w:fldData>
          </w:fldChar>
        </w:r>
        <w:r>
          <w:rPr>
            <w:rFonts w:ascii="Times New Roman" w:hAnsi="Times New Roman" w:cs="Times New Roman"/>
          </w:rPr>
          <w:delInstrText xml:space="preserve"> ADDIN EN.CITE </w:delInstrText>
        </w:r>
        <w:r>
          <w:rPr>
            <w:rFonts w:ascii="Times New Roman" w:hAnsi="Times New Roman" w:cs="Times New Roman"/>
          </w:rPr>
          <w:fldChar w:fldCharType="begin">
            <w:fldData xml:space="preserve">PEVuZE5vdGU+PENpdGU+PEF1dGhvcj5QaXR0ZWxrb3c8L0F1dGhvcj48WWVhcj4yMDE1PC9ZZWFy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</w:fldData>
          </w:fldChar>
        </w:r>
        <w:r>
          <w:rPr>
            <w:rFonts w:ascii="Times New Roman" w:hAnsi="Times New Roman" w:cs="Times New Roman"/>
          </w:rPr>
          <w:delInstrText xml:space="preserve"> ADDIN EN.CITE.DATA </w:delInstrText>
        </w:r>
        <w:r>
          <w:rPr>
            <w:rFonts w:ascii="Times New Roman" w:hAnsi="Times New Roman" w:cs="Times New Roman"/>
          </w:rPr>
        </w:r>
        <w:r>
          <w:rPr>
            <w:rFonts w:ascii="Times New Roman" w:hAnsi="Times New Roman" w:cs="Times New Roman"/>
          </w:rPr>
          <w:fldChar w:fldCharType="end"/>
        </w:r>
        <w:r w:rsidRPr="001C260B">
          <w:rPr>
            <w:rFonts w:ascii="Times New Roman" w:hAnsi="Times New Roman" w:cs="Times New Roman"/>
          </w:rPr>
        </w:r>
        <w:r w:rsidRPr="001C260B">
          <w:rPr>
            <w:rFonts w:ascii="Times New Roman" w:hAnsi="Times New Roman" w:cs="Times New Roman"/>
          </w:rPr>
          <w:fldChar w:fldCharType="separate"/>
        </w:r>
        <w:r w:rsidRPr="00E65218">
          <w:rPr>
            <w:rFonts w:ascii="Times New Roman" w:hAnsi="Times New Roman" w:cs="Times New Roman"/>
            <w:noProof/>
            <w:vertAlign w:val="superscript"/>
          </w:rPr>
          <w:delText>12,30-32</w:delText>
        </w:r>
        <w:r w:rsidRPr="001C260B">
          <w:rPr>
            <w:rFonts w:ascii="Times New Roman" w:hAnsi="Times New Roman" w:cs="Times New Roman"/>
          </w:rPr>
          <w:fldChar w:fldCharType="end"/>
        </w:r>
        <w:r w:rsidRPr="001C260B">
          <w:rPr>
            <w:rFonts w:ascii="Times New Roman" w:hAnsi="Times New Roman" w:cs="Times New Roman"/>
          </w:rPr>
          <w:delText xml:space="preserve"> </w:delText>
        </w:r>
        <w:r w:rsidRPr="00216527">
          <w:rPr>
            <w:rFonts w:ascii="Times New Roman" w:eastAsia="Times New Roman" w:hAnsi="Times New Roman" w:cs="Times New Roman"/>
          </w:rPr>
          <w:delText>without assessing their comparative effectiveness across diverse environmental conditions and crop types at a global scale</w:delText>
        </w:r>
        <w:r>
          <w:rPr>
            <w:rFonts w:ascii="Times New Roman" w:eastAsia="Times New Roman" w:hAnsi="Times New Roman" w:cs="Times New Roman"/>
          </w:rPr>
          <w:delText xml:space="preserve">. </w:delText>
        </w:r>
        <w:r w:rsidRPr="00216527">
          <w:rPr>
            <w:rFonts w:ascii="Times New Roman" w:eastAsia="Times New Roman" w:hAnsi="Times New Roman" w:cs="Times New Roman"/>
          </w:rPr>
          <w:delText xml:space="preserve">There remains </w:delText>
        </w:r>
        <w:r>
          <w:rPr>
            <w:rFonts w:ascii="Times New Roman" w:eastAsia="Times New Roman" w:hAnsi="Times New Roman" w:cs="Times New Roman"/>
          </w:rPr>
          <w:delText xml:space="preserve">therefore </w:delText>
        </w:r>
        <w:r w:rsidRPr="00216527">
          <w:rPr>
            <w:rFonts w:ascii="Times New Roman" w:eastAsia="Times New Roman" w:hAnsi="Times New Roman" w:cs="Times New Roman"/>
          </w:rPr>
          <w:delText>a clear need for a broader understanding of how environmental factors influence crop yield responses under different SCPs.</w:delText>
        </w:r>
      </w:del>
    </w:p>
    <w:p w14:paraId="447AD14D" w14:textId="77777777" w:rsidR="00F7081B" w:rsidRDefault="00F7081B" w:rsidP="00F7081B">
      <w:pPr>
        <w:jc w:val="both"/>
        <w:rPr>
          <w:del w:id="47" w:author="Hounkpatin Ozias" w:date="2025-08-08T10:34:00Z" w16du:dateUtc="2025-08-08T07:34:00Z"/>
          <w:rFonts w:ascii="Times New Roman" w:hAnsi="Times New Roman" w:cs="Times New Roman"/>
        </w:rPr>
      </w:pPr>
      <w:del w:id="48" w:author="Hounkpatin Ozias" w:date="2025-08-08T10:34:00Z" w16du:dateUtc="2025-08-08T07:34:00Z">
        <w:r w:rsidRPr="00295541">
          <w:rPr>
            <w:rFonts w:ascii="Times New Roman" w:eastAsia="Times New Roman" w:hAnsi="Times New Roman" w:cs="Times New Roman"/>
          </w:rPr>
          <w:delText>Although soil, climate, topography, biological activity, and management are all important drivers of crop yield, many critical variables are often missing from publicly available datasets, which limits comprehensive analyses.</w:delText>
        </w:r>
        <w:r>
          <w:rPr>
            <w:rFonts w:ascii="Times New Roman" w:eastAsia="Times New Roman" w:hAnsi="Times New Roman" w:cs="Times New Roman"/>
          </w:rPr>
          <w:delText xml:space="preserve"> </w:delText>
        </w:r>
        <w:r w:rsidRPr="001C260B">
          <w:rPr>
            <w:rFonts w:ascii="Times New Roman" w:hAnsi="Times New Roman" w:cs="Times New Roman"/>
          </w:rPr>
          <w:delText xml:space="preserve">However, advances in remote sensing technology </w:delText>
        </w:r>
        <w:r>
          <w:rPr>
            <w:rFonts w:ascii="Times New Roman" w:hAnsi="Times New Roman" w:cs="Times New Roman"/>
          </w:rPr>
          <w:delText xml:space="preserve">and </w:delText>
        </w:r>
        <w:r w:rsidRPr="00295541">
          <w:rPr>
            <w:rFonts w:ascii="Times New Roman" w:eastAsia="Times New Roman" w:hAnsi="Times New Roman" w:cs="Times New Roman"/>
          </w:rPr>
          <w:delText xml:space="preserve">digital soil mapping </w:delText>
        </w:r>
        <w:r w:rsidRPr="001C260B">
          <w:rPr>
            <w:rFonts w:ascii="Times New Roman" w:hAnsi="Times New Roman" w:cs="Times New Roman"/>
          </w:rPr>
          <w:delText>in recent decades have resulted in the existence of global earth data which provide valuable information on environmental conditions and variables related to soil properties (e.g. soilGrids), climate, topography etc. which in turn are potential factors affecting crop yields</w:delText>
        </w:r>
        <w:r w:rsidRPr="001C260B">
          <w:rPr>
            <w:rFonts w:ascii="Times New Roman" w:hAnsi="Times New Roman" w:cs="Times New Roman"/>
          </w:rPr>
          <w:fldChar w:fldCharType="begin">
            <w:fldData xml:space="preserve">PEVuZE5vdGU+PENpdGU+PEF1dGhvcj5EYXNoPC9BdXRob3I+PFllYXI+MjAyNDwvWWVhcj48UmVj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</w:fldData>
          </w:fldChar>
        </w:r>
        <w:r>
          <w:rPr>
            <w:rFonts w:ascii="Times New Roman" w:hAnsi="Times New Roman" w:cs="Times New Roman"/>
          </w:rPr>
          <w:delInstrText xml:space="preserve"> ADDIN EN.CITE </w:delInstrText>
        </w:r>
        <w:r>
          <w:rPr>
            <w:rFonts w:ascii="Times New Roman" w:hAnsi="Times New Roman" w:cs="Times New Roman"/>
          </w:rPr>
          <w:fldChar w:fldCharType="begin">
            <w:fldData xml:space="preserve">PEVuZE5vdGU+PENpdGU+PEF1dGhvcj5EYXNoPC9BdXRob3I+PFllYXI+MjAyNDwvWWVhcj48UmVj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</w:fldData>
          </w:fldChar>
        </w:r>
        <w:r>
          <w:rPr>
            <w:rFonts w:ascii="Times New Roman" w:hAnsi="Times New Roman" w:cs="Times New Roman"/>
          </w:rPr>
          <w:delInstrText xml:space="preserve"> ADDIN EN.CITE.DATA </w:delInstrText>
        </w:r>
        <w:r>
          <w:rPr>
            <w:rFonts w:ascii="Times New Roman" w:hAnsi="Times New Roman" w:cs="Times New Roman"/>
          </w:rPr>
        </w:r>
        <w:r>
          <w:rPr>
            <w:rFonts w:ascii="Times New Roman" w:hAnsi="Times New Roman" w:cs="Times New Roman"/>
          </w:rPr>
          <w:fldChar w:fldCharType="end"/>
        </w:r>
        <w:r w:rsidRPr="001C260B">
          <w:rPr>
            <w:rFonts w:ascii="Times New Roman" w:hAnsi="Times New Roman" w:cs="Times New Roman"/>
          </w:rPr>
        </w:r>
        <w:r w:rsidRPr="001C260B">
          <w:rPr>
            <w:rFonts w:ascii="Times New Roman" w:hAnsi="Times New Roman" w:cs="Times New Roman"/>
          </w:rPr>
          <w:fldChar w:fldCharType="separate"/>
        </w:r>
        <w:r w:rsidRPr="009E0C27">
          <w:rPr>
            <w:rFonts w:ascii="Times New Roman" w:hAnsi="Times New Roman" w:cs="Times New Roman"/>
            <w:noProof/>
            <w:vertAlign w:val="superscript"/>
          </w:rPr>
          <w:delText>33-35</w:delText>
        </w:r>
        <w:r w:rsidRPr="001C260B">
          <w:rPr>
            <w:rFonts w:ascii="Times New Roman" w:hAnsi="Times New Roman" w:cs="Times New Roman"/>
          </w:rPr>
          <w:fldChar w:fldCharType="end"/>
        </w:r>
        <w:r w:rsidRPr="001C260B">
          <w:rPr>
            <w:rFonts w:ascii="Times New Roman" w:hAnsi="Times New Roman" w:cs="Times New Roman"/>
          </w:rPr>
          <w:delText xml:space="preserve">. </w:delText>
        </w:r>
        <w:r w:rsidRPr="009E0C27">
          <w:rPr>
            <w:rFonts w:ascii="Times New Roman" w:hAnsi="Times New Roman" w:cs="Times New Roman"/>
          </w:rPr>
          <w:delText xml:space="preserve">Leveraging </w:delText>
        </w:r>
        <w:r>
          <w:rPr>
            <w:rFonts w:ascii="Times New Roman" w:hAnsi="Times New Roman" w:cs="Times New Roman"/>
          </w:rPr>
          <w:delText xml:space="preserve">these </w:delText>
        </w:r>
        <w:r w:rsidRPr="001C260B">
          <w:rPr>
            <w:rFonts w:ascii="Times New Roman" w:hAnsi="Times New Roman" w:cs="Times New Roman"/>
          </w:rPr>
          <w:delText xml:space="preserve">global earth data </w:delText>
        </w:r>
        <w:r w:rsidRPr="009E0C27">
          <w:rPr>
            <w:rFonts w:ascii="Times New Roman" w:hAnsi="Times New Roman" w:cs="Times New Roman"/>
          </w:rPr>
          <w:delText>can help fill these gaps and enable more accurate, large-scale assessments of factors influencing crop production.</w:delText>
        </w:r>
        <w:r>
          <w:rPr>
            <w:rFonts w:ascii="Times New Roman" w:hAnsi="Times New Roman" w:cs="Times New Roman"/>
          </w:rPr>
          <w:delText xml:space="preserve"> </w:delText>
        </w:r>
      </w:del>
    </w:p>
    <w:p w14:paraId="36BC57B5" w14:textId="77777777" w:rsidR="00F7081B" w:rsidRDefault="00F7081B" w:rsidP="00F7081B">
      <w:pPr>
        <w:widowControl w:val="0"/>
        <w:autoSpaceDE w:val="0"/>
        <w:autoSpaceDN w:val="0"/>
        <w:adjustRightInd w:val="0"/>
        <w:spacing w:after="0" w:line="260" w:lineRule="exact"/>
        <w:ind w:right="-43"/>
        <w:jc w:val="both"/>
        <w:rPr>
          <w:del w:id="49" w:author="Hounkpatin Ozias" w:date="2025-08-08T10:34:00Z" w16du:dateUtc="2025-08-08T07:34:00Z"/>
          <w:rFonts w:ascii="Times New Roman" w:eastAsia="Times New Roman" w:hAnsi="Times New Roman" w:cs="Times New Roman"/>
        </w:rPr>
      </w:pPr>
    </w:p>
    <w:p w14:paraId="727D8155" w14:textId="77777777" w:rsidR="00F7081B" w:rsidRDefault="00F7081B" w:rsidP="00F7081B">
      <w:pPr>
        <w:widowControl w:val="0"/>
        <w:autoSpaceDE w:val="0"/>
        <w:autoSpaceDN w:val="0"/>
        <w:adjustRightInd w:val="0"/>
        <w:spacing w:after="0" w:line="260" w:lineRule="exact"/>
        <w:ind w:right="-43"/>
        <w:jc w:val="both"/>
        <w:rPr>
          <w:del w:id="50" w:author="Hounkpatin Ozias" w:date="2025-08-08T10:34:00Z" w16du:dateUtc="2025-08-08T07:34:00Z"/>
          <w:rFonts w:ascii="Times New Roman" w:eastAsia="Times New Roman" w:hAnsi="Times New Roman" w:cs="Times New Roman"/>
        </w:rPr>
      </w:pPr>
    </w:p>
    <w:p w14:paraId="53D79E20" w14:textId="77777777" w:rsidR="00F7081B" w:rsidRPr="007E78C5" w:rsidRDefault="00F7081B" w:rsidP="00F7081B">
      <w:pPr>
        <w:widowControl w:val="0"/>
        <w:autoSpaceDE w:val="0"/>
        <w:autoSpaceDN w:val="0"/>
        <w:adjustRightInd w:val="0"/>
        <w:spacing w:after="0" w:line="260" w:lineRule="exact"/>
        <w:ind w:right="-43"/>
        <w:jc w:val="both"/>
        <w:rPr>
          <w:del w:id="51" w:author="Hounkpatin Ozias" w:date="2025-08-08T10:34:00Z" w16du:dateUtc="2025-08-08T07:34:00Z"/>
          <w:rFonts w:ascii="Times New Roman" w:eastAsia="Times New Roman" w:hAnsi="Times New Roman" w:cs="Times New Roman"/>
        </w:rPr>
      </w:pPr>
      <w:del w:id="52" w:author="Hounkpatin Ozias" w:date="2025-08-08T10:34:00Z" w16du:dateUtc="2025-08-08T07:34:00Z">
        <w:r w:rsidRPr="00325B8F">
          <w:rPr>
            <w:rFonts w:ascii="Times New Roman" w:eastAsia="Times New Roman" w:hAnsi="Times New Roman" w:cs="Times New Roman"/>
          </w:rPr>
          <w:delText xml:space="preserve">Our study is unique in examining multiple SCPs and their effects on relative crop yields across a range of climatic, topographic, and detailed soil variables. By leveraging both global earth observation data and field experiment results, we aim to assess how SCP-related yield responses vary under diverse environmental conditions in a wider context. However, the applicability of these global datasets hinges on their spatial resolution, accuracy, and demonstrated correlations with actual crop performance. For example, SoilGrids’ estimates of soil organic carbon and texture have been validated against in-situ measurements across multiple continents, showing root-mean-square errors of less than 10 % for SOC and strong concordance (R² &gt; 0.7) for soil clay content in maize- and wheat-dominated regions [see Hengl et al., 2017; Tóth et al., 2018]. </w:delText>
        </w:r>
        <w:r w:rsidRPr="00325B8F">
          <w:rPr>
            <w:rFonts w:ascii="Times New Roman" w:eastAsia="Times New Roman" w:hAnsi="Times New Roman" w:cs="Times New Roman"/>
          </w:rPr>
          <w:lastRenderedPageBreak/>
          <w:delText>Similarly, remotely sensed precipitation products (e.g., CHIRPS) and temperature reanalyses (e.g., ERA5-Land) exhibit high temporal fidelity, with bias errors under 0.5 mm day⁻¹ and 1 °C, respectively, when compared to ground stations in agricultural zones [Funk et al., 2015; Muñoz-Sabater et al., 2021]. Digital elevation models (e.g., SRTM at 30 m resolution) reliably capture microtopographic gradients that drive soil moisture variability and erosion risk, factors shown to explain up to 20 % of yield variance in slope-sensitive crops such as rice and coffee [Zhang et al., 2019]. These peer-reviewed validations confirm that global earth data can meaningfully augment field-level studies, allowing us to interpolate between discrete trials and identify large-scale patterns of SCP effectiveness. By extracting global data at the precise locations of our experimental plots and then discussing the resulting trends in environmental variables and relative yields in relation to the existing literature, we situate our spatially explicit findings within the broader empirical evidence base on regenerative agriculture.</w:delText>
        </w:r>
      </w:del>
    </w:p>
    <w:p w14:paraId="0A8691D8" w14:textId="77777777" w:rsidR="0038795B" w:rsidRPr="00F7081B" w:rsidRDefault="0038795B" w:rsidP="00F7081B"/>
    <w:sectPr w:rsidR="0038795B" w:rsidRPr="00F7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DB2"/>
    <w:multiLevelType w:val="multilevel"/>
    <w:tmpl w:val="AF2E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63188"/>
    <w:multiLevelType w:val="multilevel"/>
    <w:tmpl w:val="F79E1662"/>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82684313">
    <w:abstractNumId w:val="1"/>
  </w:num>
  <w:num w:numId="2" w16cid:durableId="8507234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unkpatin Ozias">
    <w15:presenceInfo w15:providerId="AD" w15:userId="S::ext-ozias.hounkpatin@aalto.fi::f2cf468c-44f5-4ccf-af34-45016f3f9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71"/>
    <w:rsid w:val="000369D8"/>
    <w:rsid w:val="00166072"/>
    <w:rsid w:val="0024006F"/>
    <w:rsid w:val="002E3220"/>
    <w:rsid w:val="0038795B"/>
    <w:rsid w:val="00407F71"/>
    <w:rsid w:val="004C0E0B"/>
    <w:rsid w:val="005F175D"/>
    <w:rsid w:val="00897528"/>
    <w:rsid w:val="009A5DEF"/>
    <w:rsid w:val="00BB7883"/>
    <w:rsid w:val="00CD2EDC"/>
    <w:rsid w:val="00F07342"/>
    <w:rsid w:val="00F7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0CBF"/>
  <w15:chartTrackingRefBased/>
  <w15:docId w15:val="{96A069DC-947D-42EB-9912-A88D0E20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PrChange w:id="0" w:author="Hounkpatin Ozias" w:date="2025-08-08T10:34:00Z">
        <w:pPr>
          <w:spacing w:after="160" w:line="259" w:lineRule="auto"/>
        </w:pPr>
      </w:pPrChange>
    </w:pPr>
    <w:rPr>
      <w:rPrChange w:id="0" w:author="Hounkpatin Ozias" w:date="2025-08-08T10:34:00Z">
        <w:rPr>
          <w:rFonts w:asciiTheme="minorHAnsi" w:eastAsiaTheme="minorHAnsi" w:hAnsiTheme="minorHAnsi" w:cstheme="minorBidi"/>
          <w:kern w:val="2"/>
          <w:sz w:val="22"/>
          <w:szCs w:val="22"/>
          <w:lang w:val="en-US" w:eastAsia="en-US" w:bidi="ar-SA"/>
          <w14:ligatures w14:val="standardContextual"/>
        </w:rPr>
      </w:rPrChange>
    </w:rPr>
  </w:style>
  <w:style w:type="paragraph" w:styleId="Heading1">
    <w:name w:val="heading 1"/>
    <w:basedOn w:val="Normal"/>
    <w:next w:val="Normal"/>
    <w:link w:val="Heading1Char"/>
    <w:uiPriority w:val="9"/>
    <w:qFormat/>
    <w:rsid w:val="00407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F71"/>
    <w:rPr>
      <w:rFonts w:eastAsiaTheme="majorEastAsia" w:cstheme="majorBidi"/>
      <w:color w:val="272727" w:themeColor="text1" w:themeTint="D8"/>
    </w:rPr>
  </w:style>
  <w:style w:type="paragraph" w:styleId="Title">
    <w:name w:val="Title"/>
    <w:basedOn w:val="Normal"/>
    <w:next w:val="Normal"/>
    <w:link w:val="TitleChar"/>
    <w:uiPriority w:val="10"/>
    <w:qFormat/>
    <w:rsid w:val="00407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F71"/>
    <w:pPr>
      <w:spacing w:before="160"/>
      <w:jc w:val="center"/>
    </w:pPr>
    <w:rPr>
      <w:i/>
      <w:iCs/>
      <w:color w:val="404040" w:themeColor="text1" w:themeTint="BF"/>
    </w:rPr>
  </w:style>
  <w:style w:type="character" w:customStyle="1" w:styleId="QuoteChar">
    <w:name w:val="Quote Char"/>
    <w:basedOn w:val="DefaultParagraphFont"/>
    <w:link w:val="Quote"/>
    <w:uiPriority w:val="29"/>
    <w:rsid w:val="00407F71"/>
    <w:rPr>
      <w:i/>
      <w:iCs/>
      <w:color w:val="404040" w:themeColor="text1" w:themeTint="BF"/>
    </w:rPr>
  </w:style>
  <w:style w:type="paragraph" w:styleId="ListParagraph">
    <w:name w:val="List Paragraph"/>
    <w:basedOn w:val="Normal"/>
    <w:uiPriority w:val="34"/>
    <w:qFormat/>
    <w:rsid w:val="00407F71"/>
    <w:pPr>
      <w:ind w:left="720"/>
      <w:contextualSpacing/>
    </w:pPr>
  </w:style>
  <w:style w:type="character" w:styleId="IntenseEmphasis">
    <w:name w:val="Intense Emphasis"/>
    <w:basedOn w:val="DefaultParagraphFont"/>
    <w:uiPriority w:val="21"/>
    <w:qFormat/>
    <w:rsid w:val="00407F71"/>
    <w:rPr>
      <w:i/>
      <w:iCs/>
      <w:color w:val="0F4761" w:themeColor="accent1" w:themeShade="BF"/>
    </w:rPr>
  </w:style>
  <w:style w:type="paragraph" w:styleId="IntenseQuote">
    <w:name w:val="Intense Quote"/>
    <w:basedOn w:val="Normal"/>
    <w:next w:val="Normal"/>
    <w:link w:val="IntenseQuoteChar"/>
    <w:uiPriority w:val="30"/>
    <w:qFormat/>
    <w:rsid w:val="00407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F71"/>
    <w:rPr>
      <w:i/>
      <w:iCs/>
      <w:color w:val="0F4761" w:themeColor="accent1" w:themeShade="BF"/>
    </w:rPr>
  </w:style>
  <w:style w:type="character" w:styleId="IntenseReference">
    <w:name w:val="Intense Reference"/>
    <w:basedOn w:val="DefaultParagraphFont"/>
    <w:uiPriority w:val="32"/>
    <w:qFormat/>
    <w:rsid w:val="00407F71"/>
    <w:rPr>
      <w:b/>
      <w:bCs/>
      <w:smallCaps/>
      <w:color w:val="0F4761" w:themeColor="accent1" w:themeShade="BF"/>
      <w:spacing w:val="5"/>
    </w:rPr>
  </w:style>
  <w:style w:type="character" w:styleId="Hyperlink">
    <w:name w:val="Hyperlink"/>
    <w:basedOn w:val="DefaultParagraphFont"/>
    <w:uiPriority w:val="99"/>
    <w:unhideWhenUsed/>
    <w:rsid w:val="00407F71"/>
    <w:rPr>
      <w:color w:val="0000FF"/>
      <w:u w:val="single"/>
    </w:rPr>
  </w:style>
  <w:style w:type="character" w:styleId="CommentReference">
    <w:name w:val="annotation reference"/>
    <w:basedOn w:val="DefaultParagraphFont"/>
    <w:uiPriority w:val="99"/>
    <w:semiHidden/>
    <w:unhideWhenUsed/>
    <w:rsid w:val="00407F71"/>
    <w:rPr>
      <w:sz w:val="16"/>
      <w:szCs w:val="16"/>
    </w:rPr>
  </w:style>
  <w:style w:type="paragraph" w:styleId="CommentText">
    <w:name w:val="annotation text"/>
    <w:basedOn w:val="Normal"/>
    <w:link w:val="CommentTextChar"/>
    <w:uiPriority w:val="99"/>
    <w:unhideWhenUsed/>
    <w:rsid w:val="00407F71"/>
    <w:pPr>
      <w:spacing w:line="240" w:lineRule="auto"/>
    </w:pPr>
    <w:rPr>
      <w:sz w:val="20"/>
      <w:szCs w:val="20"/>
    </w:rPr>
  </w:style>
  <w:style w:type="character" w:customStyle="1" w:styleId="CommentTextChar">
    <w:name w:val="Comment Text Char"/>
    <w:basedOn w:val="DefaultParagraphFont"/>
    <w:link w:val="CommentText"/>
    <w:uiPriority w:val="99"/>
    <w:rsid w:val="00407F7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47289">
      <w:bodyDiv w:val="1"/>
      <w:marLeft w:val="0"/>
      <w:marRight w:val="0"/>
      <w:marTop w:val="0"/>
      <w:marBottom w:val="0"/>
      <w:divBdr>
        <w:top w:val="none" w:sz="0" w:space="0" w:color="auto"/>
        <w:left w:val="none" w:sz="0" w:space="0" w:color="auto"/>
        <w:bottom w:val="none" w:sz="0" w:space="0" w:color="auto"/>
        <w:right w:val="none" w:sz="0" w:space="0" w:color="auto"/>
      </w:divBdr>
    </w:div>
    <w:div w:id="13098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6405</Words>
  <Characters>36509</Characters>
  <Application>Microsoft Office Word</Application>
  <DocSecurity>0</DocSecurity>
  <Lines>304</Lines>
  <Paragraphs>85</Paragraphs>
  <ScaleCrop>false</ScaleCrop>
  <Company/>
  <LinksUpToDate>false</LinksUpToDate>
  <CharactersWithSpaces>42829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1</cp:revision>
  <dcterms:created xsi:type="dcterms:W3CDTF">2025-08-01T08:46:00Z</dcterms:created>
  <dcterms:modified xsi:type="dcterms:W3CDTF">2025-08-08T07:34:00Z</dcterms:modified>
</cp:coreProperties>
</file>